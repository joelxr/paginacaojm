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8F73DD" w:rsidRPr="00E14F3B" w:rsidDel="00260E11" w:rsidRDefault="008F73DD">
      <w:pPr>
        <w:pStyle w:val="Titulo"/>
        <w:spacing w:before="120" w:after="120"/>
        <w:outlineLvl w:val="0"/>
        <w:rPr>
          <w:del w:id="0" w:author="Joel Rocha" w:date="2016-04-24T09:46:00Z"/>
          <w:color w:val="0F243E" w:themeColor="text2" w:themeShade="80"/>
          <w:sz w:val="56"/>
          <w:szCs w:val="56"/>
          <w:lang w:val="pt-BR"/>
          <w:rPrChange w:id="1" w:author="Joel Xavier Rocha" w:date="2016-04-25T14:59:00Z">
            <w:rPr>
              <w:del w:id="2" w:author="Joel Rocha" w:date="2016-04-24T09:46:00Z"/>
              <w:color w:val="FF0000"/>
              <w:sz w:val="40"/>
              <w:lang w:val="pt-BR"/>
            </w:rPr>
          </w:rPrChange>
        </w:rPr>
        <w:pPrChange w:id="3" w:author="Joel Xavier Rocha" w:date="2016-04-25T15:00:00Z">
          <w:pPr>
            <w:pStyle w:val="Titulo"/>
            <w:outlineLvl w:val="0"/>
          </w:pPr>
        </w:pPrChange>
      </w:pPr>
      <w:del w:id="4" w:author="Joel Rocha" w:date="2016-04-24T09:46:00Z">
        <w:r w:rsidRPr="00E14F3B" w:rsidDel="00260E11">
          <w:rPr>
            <w:b w:val="0"/>
            <w:color w:val="0F243E" w:themeColor="text2" w:themeShade="80"/>
            <w:sz w:val="56"/>
            <w:szCs w:val="56"/>
            <w:rPrChange w:id="5" w:author="Joel Xavier Rocha" w:date="2016-04-25T14:59:00Z">
              <w:rPr>
                <w:b w:val="0"/>
                <w:color w:val="FF0000"/>
                <w:sz w:val="40"/>
              </w:rPr>
            </w:rPrChange>
          </w:rPr>
          <w:delText>Artigo no estilo Mentoring</w:delText>
        </w:r>
      </w:del>
    </w:p>
    <w:p w:rsidR="005728BB" w:rsidRPr="00E14F3B" w:rsidRDefault="008359FE">
      <w:pPr>
        <w:pStyle w:val="Titulo"/>
        <w:spacing w:before="120" w:after="120"/>
        <w:outlineLvl w:val="0"/>
        <w:rPr>
          <w:color w:val="0F243E" w:themeColor="text2" w:themeShade="80"/>
          <w:lang w:val="pt-BR"/>
          <w:rPrChange w:id="6" w:author="Joel Xavier Rocha" w:date="2016-04-25T14:59:00Z">
            <w:rPr>
              <w:lang w:val="pt-BR"/>
            </w:rPr>
          </w:rPrChange>
        </w:rPr>
        <w:pPrChange w:id="7" w:author="Joel Xavier Rocha" w:date="2016-04-25T15:00:00Z">
          <w:pPr>
            <w:pStyle w:val="Titulo"/>
            <w:outlineLvl w:val="0"/>
          </w:pPr>
        </w:pPrChange>
      </w:pPr>
      <w:del w:id="8" w:author="Joel Rocha" w:date="2016-04-24T09:49:00Z">
        <w:r w:rsidRPr="00E14F3B" w:rsidDel="00260E11">
          <w:rPr>
            <w:color w:val="0F243E" w:themeColor="text2" w:themeShade="80"/>
            <w:sz w:val="56"/>
            <w:szCs w:val="56"/>
            <w:lang w:val="pt-BR"/>
            <w:rPrChange w:id="9" w:author="Joel Xavier Rocha" w:date="2016-04-25T14:59:00Z">
              <w:rPr>
                <w:lang w:val="pt-BR"/>
              </w:rPr>
            </w:rPrChange>
          </w:rPr>
          <w:delText>Título do Artigo</w:delText>
        </w:r>
      </w:del>
      <w:ins w:id="10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1" w:author="Joel Xavier Rocha" w:date="2016-04-25T14:59:00Z">
              <w:rPr>
                <w:lang w:val="pt-BR"/>
              </w:rPr>
            </w:rPrChange>
          </w:rPr>
          <w:t xml:space="preserve">Paginação de </w:t>
        </w:r>
      </w:ins>
      <w:ins w:id="12" w:author="Joel Rocha" w:date="2016-04-26T09:53:00Z">
        <w:r w:rsidR="00FF1343">
          <w:rPr>
            <w:color w:val="0F243E" w:themeColor="text2" w:themeShade="80"/>
            <w:sz w:val="56"/>
            <w:szCs w:val="56"/>
            <w:lang w:val="pt-BR"/>
          </w:rPr>
          <w:t>conteúdo</w:t>
        </w:r>
      </w:ins>
      <w:ins w:id="13" w:author="Joel Rocha" w:date="2016-04-24T09:52:00Z">
        <w:r w:rsidR="00260E11" w:rsidRPr="00E14F3B">
          <w:rPr>
            <w:color w:val="0F243E" w:themeColor="text2" w:themeShade="80"/>
            <w:sz w:val="56"/>
            <w:szCs w:val="56"/>
            <w:lang w:val="pt-BR"/>
            <w:rPrChange w:id="14" w:author="Joel Xavier Rocha" w:date="2016-04-25T14:59:00Z">
              <w:rPr>
                <w:lang w:val="pt-BR"/>
              </w:rPr>
            </w:rPrChange>
          </w:rPr>
          <w:t xml:space="preserve"> sob demanda.</w:t>
        </w:r>
      </w:ins>
    </w:p>
    <w:p w:rsidR="00B54F65" w:rsidRPr="00E14F3B" w:rsidRDefault="008359FE">
      <w:pPr>
        <w:pStyle w:val="SubTtulo"/>
        <w:spacing w:before="120" w:after="120"/>
        <w:outlineLvl w:val="0"/>
        <w:rPr>
          <w:color w:val="0F243E" w:themeColor="text2" w:themeShade="80"/>
          <w:sz w:val="32"/>
          <w:lang w:val="pt-BR"/>
          <w:rPrChange w:id="15" w:author="Joel Xavier Rocha" w:date="2016-04-25T14:59:00Z">
            <w:rPr>
              <w:lang w:val="pt-BR"/>
            </w:rPr>
          </w:rPrChange>
        </w:rPr>
        <w:pPrChange w:id="16" w:author="Joel Xavier Rocha" w:date="2016-04-25T15:00:00Z">
          <w:pPr>
            <w:pStyle w:val="SubTtulo"/>
            <w:outlineLvl w:val="0"/>
          </w:pPr>
        </w:pPrChange>
      </w:pPr>
      <w:del w:id="17" w:author="Joel Rocha" w:date="2016-04-24T09:52:00Z">
        <w:r w:rsidRPr="00E14F3B" w:rsidDel="00260E11">
          <w:rPr>
            <w:color w:val="0F243E" w:themeColor="text2" w:themeShade="80"/>
            <w:sz w:val="32"/>
            <w:lang w:val="pt-BR"/>
            <w:rPrChange w:id="18" w:author="Joel Xavier Rocha" w:date="2016-04-25T14:59:00Z">
              <w:rPr>
                <w:lang w:val="pt-BR"/>
              </w:rPr>
            </w:rPrChange>
          </w:rPr>
          <w:delText>Subtítulo</w:delText>
        </w:r>
      </w:del>
      <w:ins w:id="19" w:author="Joel Rocha" w:date="2016-04-24T09:54:00Z">
        <w:r w:rsidR="00260E11" w:rsidRPr="00E14F3B">
          <w:rPr>
            <w:color w:val="0F243E" w:themeColor="text2" w:themeShade="80"/>
            <w:sz w:val="32"/>
            <w:lang w:val="pt-BR"/>
            <w:rPrChange w:id="20" w:author="Joel Xavier Rocha" w:date="2016-04-25T14:59:00Z">
              <w:rPr>
                <w:sz w:val="36"/>
                <w:lang w:val="pt-BR"/>
              </w:rPr>
            </w:rPrChange>
          </w:rPr>
          <w:t xml:space="preserve">Recupere </w:t>
        </w:r>
      </w:ins>
      <w:ins w:id="21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o conteúdo de sua página</w:t>
        </w:r>
      </w:ins>
      <w:ins w:id="22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23" w:author="Joel Xavier Rocha" w:date="2016-04-25T14:59:00Z">
              <w:rPr>
                <w:sz w:val="32"/>
                <w:lang w:val="pt-BR"/>
              </w:rPr>
            </w:rPrChange>
          </w:rPr>
          <w:t xml:space="preserve"> consumindo menos recursos</w:t>
        </w:r>
      </w:ins>
      <w:ins w:id="24" w:author="Joel Rocha" w:date="2016-04-26T09:53:00Z">
        <w:r w:rsidR="00FF1343">
          <w:rPr>
            <w:color w:val="0F243E" w:themeColor="text2" w:themeShade="80"/>
            <w:sz w:val="32"/>
            <w:lang w:val="pt-BR"/>
          </w:rPr>
          <w:t>,</w:t>
        </w:r>
      </w:ins>
      <w:ins w:id="25" w:author="Joel Rocha" w:date="2016-04-24T09:56:00Z">
        <w:r w:rsidR="00260E11" w:rsidRPr="00E14F3B">
          <w:rPr>
            <w:color w:val="0F243E" w:themeColor="text2" w:themeShade="80"/>
            <w:sz w:val="32"/>
            <w:lang w:val="pt-BR"/>
            <w:rPrChange w:id="26" w:author="Joel Xavier Rocha" w:date="2016-04-25T14:59:00Z">
              <w:rPr>
                <w:sz w:val="36"/>
                <w:lang w:val="pt-BR"/>
              </w:rPr>
            </w:rPrChange>
          </w:rPr>
          <w:t xml:space="preserve"> </w:t>
        </w:r>
        <w:del w:id="27" w:author="Joel Xavier Rocha" w:date="2016-04-25T07:34:00Z">
          <w:r w:rsidR="00260E11" w:rsidRPr="00E14F3B" w:rsidDel="006315DC">
            <w:rPr>
              <w:color w:val="0F243E" w:themeColor="text2" w:themeShade="80"/>
              <w:sz w:val="32"/>
              <w:lang w:val="pt-BR"/>
              <w:rPrChange w:id="28" w:author="Joel Xavier Rocha" w:date="2016-04-25T14:59:00Z">
                <w:rPr>
                  <w:sz w:val="36"/>
                  <w:lang w:val="pt-BR"/>
                </w:rPr>
              </w:rPrChange>
            </w:rPr>
            <w:delText>corretamente</w:delText>
          </w:r>
        </w:del>
      </w:ins>
      <w:ins w:id="29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0" w:author="Joel Xavier Rocha" w:date="2016-04-25T14:59:00Z">
              <w:rPr>
                <w:sz w:val="32"/>
                <w:lang w:val="pt-BR"/>
              </w:rPr>
            </w:rPrChange>
          </w:rPr>
          <w:t>paginando</w:t>
        </w:r>
      </w:ins>
      <w:ins w:id="31" w:author="Joel Xavier Rocha" w:date="2016-04-25T07:57:00Z">
        <w:r w:rsidR="00313A00" w:rsidRPr="00E14F3B">
          <w:rPr>
            <w:color w:val="0F243E" w:themeColor="text2" w:themeShade="80"/>
            <w:sz w:val="32"/>
            <w:lang w:val="pt-BR"/>
            <w:rPrChange w:id="32" w:author="Joel Xavier Rocha" w:date="2016-04-25T14:59:00Z">
              <w:rPr>
                <w:sz w:val="32"/>
                <w:lang w:val="pt-BR"/>
              </w:rPr>
            </w:rPrChange>
          </w:rPr>
          <w:t xml:space="preserve"> eles</w:t>
        </w:r>
      </w:ins>
      <w:ins w:id="33" w:author="Joel Xavier Rocha" w:date="2016-04-25T07:34:00Z">
        <w:r w:rsidR="006315DC" w:rsidRPr="00E14F3B">
          <w:rPr>
            <w:color w:val="0F243E" w:themeColor="text2" w:themeShade="80"/>
            <w:sz w:val="32"/>
            <w:lang w:val="pt-BR"/>
            <w:rPrChange w:id="34" w:author="Joel Xavier Rocha" w:date="2016-04-25T14:59:00Z">
              <w:rPr>
                <w:sz w:val="32"/>
                <w:lang w:val="pt-BR"/>
              </w:rPr>
            </w:rPrChange>
          </w:rPr>
          <w:t xml:space="preserve"> por demanda</w:t>
        </w:r>
      </w:ins>
      <w:ins w:id="35" w:author="Joel Rocha" w:date="2016-04-24T09:54:00Z">
        <w:del w:id="36" w:author="Joel Xavier Rocha" w:date="2016-04-25T07:57:00Z">
          <w:r w:rsidR="00260E11" w:rsidRPr="00E14F3B" w:rsidDel="00313A00">
            <w:rPr>
              <w:color w:val="0F243E" w:themeColor="text2" w:themeShade="80"/>
              <w:sz w:val="32"/>
              <w:lang w:val="pt-BR"/>
              <w:rPrChange w:id="37" w:author="Joel Xavier Rocha" w:date="2016-04-25T14:59:00Z">
                <w:rPr>
                  <w:sz w:val="36"/>
                  <w:lang w:val="pt-BR"/>
                </w:rPr>
              </w:rPrChange>
            </w:rPr>
            <w:delText xml:space="preserve"> consumindo menos recursos</w:delText>
          </w:r>
        </w:del>
        <w:r w:rsidR="00AF7547" w:rsidRPr="00E14F3B">
          <w:rPr>
            <w:color w:val="0F243E" w:themeColor="text2" w:themeShade="80"/>
            <w:sz w:val="32"/>
            <w:lang w:val="pt-BR"/>
            <w:rPrChange w:id="38" w:author="Joel Xavier Rocha" w:date="2016-04-25T14:59:00Z">
              <w:rPr>
                <w:sz w:val="36"/>
                <w:lang w:val="pt-BR"/>
              </w:rPr>
            </w:rPrChange>
          </w:rPr>
          <w:t>.</w:t>
        </w:r>
      </w:ins>
    </w:p>
    <w:p w:rsidR="00AB720A" w:rsidDel="001F7339" w:rsidRDefault="00AB720A" w:rsidP="00FB4B06">
      <w:pPr>
        <w:jc w:val="both"/>
        <w:rPr>
          <w:ins w:id="39" w:author="Joel Rocha" w:date="2016-04-24T09:58:00Z"/>
          <w:del w:id="40" w:author="Joel Xavier Rocha" w:date="2016-04-25T14:36:00Z"/>
          <w:rFonts w:ascii="Palatino Linotype" w:hAnsi="Palatino Linotype" w:cs="Palatino Linotype"/>
        </w:rPr>
      </w:pPr>
    </w:p>
    <w:tbl>
      <w:tblPr>
        <w:tblStyle w:val="Tabelacomgrade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41" w:author="Joel Xavier Rocha" w:date="2016-04-25T07:57:00Z">
          <w:tblPr>
            <w:tblStyle w:val="Tabelacomgrade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42">
          <w:tblGrid>
            <w:gridCol w:w="4810"/>
            <w:gridCol w:w="4811"/>
          </w:tblGrid>
        </w:tblGridChange>
      </w:tblGrid>
      <w:tr w:rsidR="00B54F65" w:rsidDel="001F7339" w:rsidTr="00313A00">
        <w:trPr>
          <w:trHeight w:val="1745"/>
          <w:jc w:val="center"/>
          <w:ins w:id="43" w:author="Joel Rocha" w:date="2016-04-24T09:58:00Z"/>
          <w:del w:id="44" w:author="Joel Xavier Rocha" w:date="2016-04-25T14:36:00Z"/>
          <w:trPrChange w:id="45" w:author="Joel Xavier Rocha" w:date="2016-04-25T07:57:00Z">
            <w:trPr>
              <w:trHeight w:val="2880"/>
            </w:trPr>
          </w:trPrChange>
        </w:trPr>
        <w:tc>
          <w:tcPr>
            <w:tcW w:w="4810" w:type="dxa"/>
            <w:tcPrChange w:id="46" w:author="Joel Xavier Rocha" w:date="2016-04-25T07:57:00Z">
              <w:tcPr>
                <w:tcW w:w="4810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47" w:author="Joel Rocha" w:date="2016-04-24T09:58:00Z"/>
                <w:del w:id="48" w:author="Joel Xavier Rocha" w:date="2016-04-25T14:36:00Z"/>
                <w:rFonts w:ascii="Palatino Linotype" w:hAnsi="Palatino Linotype" w:cs="Palatino Linotype"/>
              </w:rPr>
              <w:pPrChange w:id="49" w:author="Joel Rocha" w:date="2016-04-24T13:47:00Z">
                <w:pPr>
                  <w:jc w:val="both"/>
                </w:pPr>
              </w:pPrChange>
            </w:pPr>
            <w:ins w:id="50" w:author="Joel Rocha" w:date="2016-04-24T09:59:00Z">
              <w:del w:id="51" w:author="Joel Xavier Rocha" w:date="2016-04-25T14:36:00Z">
                <w:r w:rsidDel="001F7339">
                  <w:rPr>
                    <w:noProof/>
                    <w:lang w:eastAsia="pt-BR"/>
                  </w:rPr>
                  <w:drawing>
                    <wp:inline distT="0" distB="0" distL="0" distR="0" wp14:anchorId="1CE54B4B" wp14:editId="23864AD9">
                      <wp:extent cx="764755" cy="1080000"/>
                      <wp:effectExtent l="0" t="0" r="0" b="6350"/>
                      <wp:docPr id="45" name="Imagem 45" descr="C:\DevMedia\Revistas\Java Magazine\_Edicoes\jm 105\pablo.pn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" descr="C:\DevMedia\Revistas\Java Magazine\_Edicoes\jm 105\pablo.pn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764755" cy="10800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  <w:tc>
          <w:tcPr>
            <w:tcW w:w="4811" w:type="dxa"/>
            <w:tcPrChange w:id="52" w:author="Joel Xavier Rocha" w:date="2016-04-25T07:57:00Z">
              <w:tcPr>
                <w:tcW w:w="4811" w:type="dxa"/>
              </w:tcPr>
            </w:tcPrChange>
          </w:tcPr>
          <w:p w:rsidR="00AF7547" w:rsidDel="001F7339" w:rsidRDefault="00AF7547">
            <w:pPr>
              <w:ind w:left="576" w:right="432"/>
              <w:rPr>
                <w:ins w:id="53" w:author="Joel Rocha" w:date="2016-04-24T09:58:00Z"/>
                <w:del w:id="54" w:author="Joel Xavier Rocha" w:date="2016-04-25T14:36:00Z"/>
                <w:rFonts w:ascii="Palatino Linotype" w:hAnsi="Palatino Linotype" w:cs="Palatino Linotype"/>
              </w:rPr>
              <w:pPrChange w:id="55" w:author="Joel Rocha" w:date="2016-04-24T13:47:00Z">
                <w:pPr>
                  <w:jc w:val="both"/>
                </w:pPr>
              </w:pPrChange>
            </w:pPr>
            <w:ins w:id="56" w:author="Joel Rocha" w:date="2016-04-24T09:59:00Z">
              <w:del w:id="57" w:author="Joel Xavier Rocha" w:date="2016-04-25T14:36:00Z">
                <w:r w:rsidDel="001F7339">
                  <w:rPr>
                    <w:rFonts w:ascii="Palatino Linotype" w:hAnsi="Palatino Linotype" w:cs="Palatino Linotype"/>
                    <w:noProof/>
                    <w:lang w:eastAsia="pt-BR"/>
                  </w:rPr>
                  <w:drawing>
                    <wp:inline distT="0" distB="0" distL="0" distR="0" wp14:anchorId="71F22F0F" wp14:editId="7304568C">
                      <wp:extent cx="739843" cy="1080000"/>
                      <wp:effectExtent l="0" t="0" r="3175" b="6350"/>
                      <wp:docPr id="46" name="Imagem 4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MeControlXXLUserTile.jpg"/>
                              <pic:cNvPicPr/>
                            </pic:nvPicPr>
                            <pic:blipFill rotWithShape="1">
                              <a:blip r:embed="rId9"/>
                              <a:srcRect l="18809" t="6762" r="17112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9843" cy="108000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</wp:inline>
                  </w:drawing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58" w:author="Joel Rocha" w:date="2016-04-24T09:58:00Z"/>
          <w:del w:id="59" w:author="Joel Xavier Rocha" w:date="2016-04-25T14:36:00Z"/>
        </w:trPr>
        <w:tc>
          <w:tcPr>
            <w:tcW w:w="4810" w:type="dxa"/>
            <w:tcPrChange w:id="60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61" w:author="Joel Rocha" w:date="2016-04-24T09:58:00Z"/>
                <w:del w:id="62" w:author="Joel Xavier Rocha" w:date="2016-04-25T14:36:00Z"/>
                <w:rFonts w:ascii="Arial Narrow" w:hAnsi="Arial Narrow"/>
                <w:i/>
                <w:sz w:val="20"/>
                <w:szCs w:val="20"/>
                <w:rPrChange w:id="63" w:author="Joel Rocha" w:date="2016-04-24T10:04:00Z">
                  <w:rPr>
                    <w:ins w:id="64" w:author="Joel Rocha" w:date="2016-04-24T09:58:00Z"/>
                    <w:del w:id="65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66" w:author="Joel Rocha" w:date="2016-04-24T13:47:00Z">
                <w:pPr>
                  <w:jc w:val="both"/>
                </w:pPr>
              </w:pPrChange>
            </w:pPr>
            <w:ins w:id="67" w:author="Joel Rocha" w:date="2016-04-24T10:01:00Z">
              <w:del w:id="68" w:author="Joel Xavier Rocha" w:date="2016-04-25T14:36:00Z">
                <w:r w:rsidRPr="00AF7547" w:rsidDel="001F7339">
                  <w:rPr>
                    <w:rFonts w:ascii="Arial Narrow" w:hAnsi="Arial Narrow"/>
                    <w:b/>
                    <w:sz w:val="20"/>
                    <w:szCs w:val="20"/>
                    <w:rPrChange w:id="69" w:author="Joel Rocha" w:date="2016-04-24T10:04:00Z">
                      <w:rPr>
                        <w:b/>
                      </w:rPr>
                    </w:rPrChange>
                  </w:rPr>
                  <w:delText>Pablo Bruno de Moura Nóbrega</w:delText>
                </w:r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70" w:author="Joel Rocha" w:date="2016-04-24T10:04:00Z">
                      <w:rPr/>
                    </w:rPrChange>
                  </w:rPr>
                  <w:delText xml:space="preserve"> </w:delText>
                </w:r>
              </w:del>
            </w:ins>
            <w:ins w:id="71" w:author="Joel Rocha" w:date="2016-04-24T10:02:00Z">
              <w:del w:id="72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3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4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 HYPERLINK "</w:delInstrText>
                </w:r>
              </w:del>
            </w:ins>
            <w:ins w:id="75" w:author="Joel Rocha" w:date="2016-04-24T10:01:00Z">
              <w:del w:id="7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77" w:author="Joel Rocha" w:date="2016-04-24T10:04:00Z">
                      <w:rPr>
                        <w:i/>
                      </w:rPr>
                    </w:rPrChange>
                  </w:rPr>
                  <w:delInstrText>http://pablonobrega.wordpress.com</w:delInstrText>
                </w:r>
              </w:del>
            </w:ins>
            <w:ins w:id="78" w:author="Joel Rocha" w:date="2016-04-24T10:02:00Z">
              <w:del w:id="79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0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1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separate"/>
                </w:r>
              </w:del>
            </w:ins>
            <w:ins w:id="82" w:author="Joel Rocha" w:date="2016-04-24T10:01:00Z">
              <w:del w:id="83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84" w:author="Joel Rocha" w:date="2016-04-24T10:04:00Z">
                      <w:rPr>
                        <w:i/>
                      </w:rPr>
                    </w:rPrChange>
                  </w:rPr>
                  <w:delText>http://pablonobrega.wordpress.com</w:delText>
                </w:r>
              </w:del>
            </w:ins>
            <w:ins w:id="85" w:author="Joel Rocha" w:date="2016-04-24T10:02:00Z">
              <w:del w:id="86" w:author="Joel Xavier Rocha" w:date="2016-04-25T14:36:00Z">
                <w:r w:rsidRPr="00AF7547" w:rsidDel="001F7339">
                  <w:rPr>
                    <w:rFonts w:ascii="Arial Narrow" w:hAnsi="Arial Narrow"/>
                    <w:i/>
                    <w:sz w:val="20"/>
                    <w:szCs w:val="20"/>
                    <w:rPrChange w:id="87" w:author="Joel Rocha" w:date="2016-04-24T10:04:00Z">
                      <w:rPr>
                        <w:rFonts w:ascii="Arial Narrow" w:hAnsi="Arial Narrow"/>
                        <w:i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88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332E6D" w:rsidDel="001F7339" w:rsidRDefault="00AF7547">
            <w:pPr>
              <w:ind w:left="576" w:right="432"/>
              <w:rPr>
                <w:ins w:id="89" w:author="Joel Rocha" w:date="2016-04-24T10:02:00Z"/>
                <w:del w:id="90" w:author="Joel Xavier Rocha" w:date="2016-04-25T14:36:00Z"/>
                <w:rFonts w:ascii="Arial Narrow" w:hAnsi="Arial Narrow" w:cs="Palatino Linotype"/>
                <w:b/>
                <w:sz w:val="20"/>
                <w:szCs w:val="20"/>
                <w:rPrChange w:id="91" w:author="Joel Rocha" w:date="2016-04-24T10:12:00Z">
                  <w:rPr>
                    <w:ins w:id="92" w:author="Joel Rocha" w:date="2016-04-24T10:02:00Z"/>
                    <w:del w:id="93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94" w:author="Joel Rocha" w:date="2016-04-24T13:47:00Z">
                <w:pPr>
                  <w:jc w:val="both"/>
                </w:pPr>
              </w:pPrChange>
            </w:pPr>
            <w:ins w:id="95" w:author="Joel Rocha" w:date="2016-04-24T10:02:00Z">
              <w:del w:id="96" w:author="Joel Xavier Rocha" w:date="2016-04-25T14:36:00Z">
                <w:r w:rsidRPr="00332E6D" w:rsidDel="001F7339">
                  <w:rPr>
                    <w:rFonts w:ascii="Arial Narrow" w:hAnsi="Arial Narrow" w:cs="Palatino Linotype"/>
                    <w:b/>
                    <w:sz w:val="20"/>
                    <w:szCs w:val="20"/>
                    <w:rPrChange w:id="97" w:author="Joel Rocha" w:date="2016-04-24T10:12:00Z">
                      <w:rPr>
                        <w:rFonts w:ascii="Arial Narrow" w:hAnsi="Arial Narrow" w:cs="Palatino Linotype"/>
                      </w:rPr>
                    </w:rPrChange>
                  </w:rPr>
                  <w:delText>Joel Xavier Rocha</w:delText>
                </w:r>
              </w:del>
            </w:ins>
          </w:p>
          <w:p w:rsidR="00AF7547" w:rsidRPr="00AF7547" w:rsidDel="001F7339" w:rsidRDefault="00AF7547">
            <w:pPr>
              <w:ind w:left="576" w:right="432"/>
              <w:rPr>
                <w:ins w:id="98" w:author="Joel Rocha" w:date="2016-04-24T09:58:00Z"/>
                <w:del w:id="99" w:author="Joel Xavier Rocha" w:date="2016-04-25T14:36:00Z"/>
                <w:rFonts w:ascii="Arial Narrow" w:hAnsi="Arial Narrow" w:cs="Palatino Linotype"/>
                <w:sz w:val="20"/>
                <w:szCs w:val="20"/>
                <w:rPrChange w:id="100" w:author="Joel Rocha" w:date="2016-04-24T10:04:00Z">
                  <w:rPr>
                    <w:ins w:id="101" w:author="Joel Rocha" w:date="2016-04-24T09:58:00Z"/>
                    <w:del w:id="102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03" w:author="Joel Rocha" w:date="2016-04-24T13:47:00Z">
                <w:pPr>
                  <w:jc w:val="both"/>
                </w:pPr>
              </w:pPrChange>
            </w:pPr>
            <w:ins w:id="104" w:author="Joel Rocha" w:date="2016-04-24T10:02:00Z">
              <w:del w:id="105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7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"http://joelxr.github.io"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0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 w:cs="Palatino Linotype"/>
                    <w:sz w:val="20"/>
                    <w:szCs w:val="20"/>
                    <w:rPrChange w:id="109" w:author="Joel Rocha" w:date="2016-04-24T10:04:00Z">
                      <w:rPr>
                        <w:rStyle w:val="Hyperlink"/>
                        <w:rFonts w:ascii="Arial Narrow" w:hAnsi="Arial Narrow" w:cs="Palatino Linotype"/>
                      </w:rPr>
                    </w:rPrChange>
                  </w:rPr>
                  <w:delText>http://joelxr.github.io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10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11" w:author="Joel Rocha" w:date="2016-04-24T09:58:00Z"/>
          <w:del w:id="112" w:author="Joel Xavier Rocha" w:date="2016-04-25T14:36:00Z"/>
        </w:trPr>
        <w:tc>
          <w:tcPr>
            <w:tcW w:w="4810" w:type="dxa"/>
            <w:tcPrChange w:id="113" w:author="Joel Xavier Rocha" w:date="2016-04-25T07:57:00Z">
              <w:tcPr>
                <w:tcW w:w="4810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14" w:author="Joel Rocha" w:date="2016-04-24T09:58:00Z"/>
                <w:del w:id="115" w:author="Joel Xavier Rocha" w:date="2016-04-25T14:36:00Z"/>
                <w:rFonts w:ascii="Arial Narrow" w:hAnsi="Arial Narrow" w:cs="Palatino Linotype"/>
                <w:sz w:val="20"/>
                <w:szCs w:val="20"/>
                <w:rPrChange w:id="116" w:author="Joel Rocha" w:date="2016-04-24T10:04:00Z">
                  <w:rPr>
                    <w:ins w:id="117" w:author="Joel Rocha" w:date="2016-04-24T09:58:00Z"/>
                    <w:del w:id="118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19" w:author="Joel Rocha" w:date="2016-04-24T13:47:00Z">
                <w:pPr>
                  <w:jc w:val="both"/>
                </w:pPr>
              </w:pPrChange>
            </w:pPr>
            <w:ins w:id="120" w:author="Joel Rocha" w:date="2016-04-24T10:04:00Z">
              <w:del w:id="12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3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4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pablonobrega2004@gmail.com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27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pablonobrega2004@gmail.com</w:del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2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  <w:tc>
          <w:tcPr>
            <w:tcW w:w="4811" w:type="dxa"/>
            <w:tcPrChange w:id="129" w:author="Joel Xavier Rocha" w:date="2016-04-25T07:57:00Z">
              <w:tcPr>
                <w:tcW w:w="4811" w:type="dxa"/>
                <w:vAlign w:val="center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30" w:author="Joel Rocha" w:date="2016-04-24T09:58:00Z"/>
                <w:del w:id="131" w:author="Joel Xavier Rocha" w:date="2016-04-25T14:36:00Z"/>
                <w:rFonts w:ascii="Arial Narrow" w:hAnsi="Arial Narrow" w:cs="Palatino Linotype"/>
                <w:sz w:val="20"/>
                <w:szCs w:val="20"/>
                <w:rPrChange w:id="132" w:author="Joel Rocha" w:date="2016-04-24T10:04:00Z">
                  <w:rPr>
                    <w:ins w:id="133" w:author="Joel Rocha" w:date="2016-04-24T09:58:00Z"/>
                    <w:del w:id="134" w:author="Joel Xavier Rocha" w:date="2016-04-25T14:36:00Z"/>
                    <w:rFonts w:ascii="Palatino Linotype" w:hAnsi="Palatino Linotype" w:cs="Palatino Linotype"/>
                  </w:rPr>
                </w:rPrChange>
              </w:rPr>
              <w:pPrChange w:id="135" w:author="Joel Rocha" w:date="2016-04-24T13:47:00Z">
                <w:pPr>
                  <w:jc w:val="both"/>
                </w:pPr>
              </w:pPrChange>
            </w:pPr>
            <w:ins w:id="136" w:author="Joel Rocha" w:date="2016-04-24T10:04:00Z">
              <w:del w:id="137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8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begin"/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39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 HYPERLINK "mailto:</w:delInstrText>
                </w:r>
              </w:del>
            </w:ins>
            <w:ins w:id="140" w:author="Joel Rocha" w:date="2016-04-24T10:03:00Z">
              <w:del w:id="14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2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InstrText>joelxr@gmail.com</w:delInstrText>
                </w:r>
              </w:del>
            </w:ins>
            <w:ins w:id="143" w:author="Joel Rocha" w:date="2016-04-24T10:04:00Z">
              <w:del w:id="144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5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delInstrText xml:space="preserve">" </w:delInstrText>
                </w:r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46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separate"/>
                </w:r>
              </w:del>
            </w:ins>
            <w:ins w:id="147" w:author="Joel Rocha" w:date="2016-04-24T10:03:00Z">
              <w:del w:id="148" w:author="Joel Xavier Rocha" w:date="2016-04-25T14:36:00Z">
                <w:r w:rsidRPr="00AF7547" w:rsidDel="001F7339">
                  <w:rPr>
                    <w:rStyle w:val="Hyperlink"/>
                    <w:rFonts w:ascii="Arial Narrow" w:hAnsi="Arial Narrow"/>
                    <w:sz w:val="20"/>
                    <w:szCs w:val="20"/>
                    <w:rPrChange w:id="149" w:author="Joel Rocha" w:date="2016-04-24T10:04:00Z">
                      <w:rPr>
                        <w:rFonts w:ascii="Palatino Linotype" w:hAnsi="Palatino Linotype" w:cs="Palatino Linotype"/>
                      </w:rPr>
                    </w:rPrChange>
                  </w:rPr>
                  <w:delText>joelxr@gmail.com</w:delText>
                </w:r>
              </w:del>
            </w:ins>
            <w:ins w:id="150" w:author="Joel Rocha" w:date="2016-04-24T10:04:00Z">
              <w:del w:id="151" w:author="Joel Xavier Rocha" w:date="2016-04-25T14:36:00Z">
                <w:r w:rsidRPr="00AF7547" w:rsidDel="001F7339">
                  <w:rPr>
                    <w:rFonts w:ascii="Arial Narrow" w:hAnsi="Arial Narrow" w:cs="Palatino Linotype"/>
                    <w:sz w:val="20"/>
                    <w:szCs w:val="20"/>
                    <w:rPrChange w:id="152" w:author="Joel Rocha" w:date="2016-04-24T10:04:00Z">
                      <w:rPr>
                        <w:rFonts w:ascii="Arial Narrow" w:hAnsi="Arial Narrow" w:cs="Palatino Linotype"/>
                      </w:rPr>
                    </w:rPrChange>
                  </w:rPr>
                  <w:fldChar w:fldCharType="end"/>
                </w:r>
              </w:del>
            </w:ins>
          </w:p>
        </w:tc>
      </w:tr>
      <w:tr w:rsidR="00B54F65" w:rsidRPr="00AF7547" w:rsidDel="001F7339" w:rsidTr="00313A00">
        <w:trPr>
          <w:jc w:val="center"/>
          <w:ins w:id="153" w:author="Joel Rocha" w:date="2016-04-24T10:04:00Z"/>
          <w:del w:id="154" w:author="Joel Xavier Rocha" w:date="2016-04-25T14:36:00Z"/>
        </w:trPr>
        <w:tc>
          <w:tcPr>
            <w:tcW w:w="4810" w:type="dxa"/>
            <w:tcPrChange w:id="155" w:author="Joel Xavier Rocha" w:date="2016-04-25T07:57:00Z">
              <w:tcPr>
                <w:tcW w:w="4810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56" w:author="Joel Rocha" w:date="2016-04-24T10:04:00Z"/>
                <w:del w:id="157" w:author="Joel Xavier Rocha" w:date="2016-04-25T14:36:00Z"/>
                <w:rFonts w:ascii="Arial Narrow" w:hAnsi="Arial Narrow" w:cs="Palatino Linotype"/>
                <w:sz w:val="20"/>
                <w:szCs w:val="20"/>
                <w:rPrChange w:id="158" w:author="Joel Rocha" w:date="2016-04-24T10:04:00Z">
                  <w:rPr>
                    <w:ins w:id="159" w:author="Joel Rocha" w:date="2016-04-24T10:04:00Z"/>
                    <w:del w:id="16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61" w:author="Joel Rocha" w:date="2016-04-24T14:15:00Z">
                <w:pPr>
                  <w:jc w:val="both"/>
                </w:pPr>
              </w:pPrChange>
            </w:pPr>
            <w:ins w:id="162" w:author="Joel Rocha" w:date="2016-04-24T10:04:00Z">
              <w:del w:id="163" w:author="Joel Xavier Rocha" w:date="2016-04-25T14:36:00Z">
                <w:r w:rsidRPr="00AF7547" w:rsidDel="001F7339">
                  <w:rPr>
                    <w:rFonts w:ascii="Arial Narrow" w:hAnsi="Arial Narrow"/>
                    <w:sz w:val="20"/>
                    <w:szCs w:val="20"/>
                    <w:rPrChange w:id="164" w:author="Joel Rocha" w:date="2016-04-24T10:04:00Z">
                      <w:rPr/>
                    </w:rPrChange>
                  </w:rPr>
                  <w:delTex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delText>
                </w:r>
              </w:del>
            </w:ins>
          </w:p>
        </w:tc>
        <w:tc>
          <w:tcPr>
            <w:tcW w:w="4811" w:type="dxa"/>
            <w:tcPrChange w:id="165" w:author="Joel Xavier Rocha" w:date="2016-04-25T07:57:00Z">
              <w:tcPr>
                <w:tcW w:w="4811" w:type="dxa"/>
              </w:tcPr>
            </w:tcPrChange>
          </w:tcPr>
          <w:p w:rsidR="00AF7547" w:rsidRPr="00AF7547" w:rsidDel="001F7339" w:rsidRDefault="00AF7547">
            <w:pPr>
              <w:ind w:left="576" w:right="432"/>
              <w:rPr>
                <w:ins w:id="166" w:author="Joel Rocha" w:date="2016-04-24T10:04:00Z"/>
                <w:del w:id="167" w:author="Joel Xavier Rocha" w:date="2016-04-25T14:36:00Z"/>
                <w:rFonts w:ascii="Arial Narrow" w:hAnsi="Arial Narrow" w:cs="Palatino Linotype"/>
                <w:sz w:val="20"/>
                <w:szCs w:val="20"/>
                <w:rPrChange w:id="168" w:author="Joel Rocha" w:date="2016-04-24T10:04:00Z">
                  <w:rPr>
                    <w:ins w:id="169" w:author="Joel Rocha" w:date="2016-04-24T10:04:00Z"/>
                    <w:del w:id="170" w:author="Joel Xavier Rocha" w:date="2016-04-25T14:36:00Z"/>
                    <w:rFonts w:ascii="Arial Narrow" w:hAnsi="Arial Narrow" w:cs="Palatino Linotype"/>
                  </w:rPr>
                </w:rPrChange>
              </w:rPr>
              <w:pPrChange w:id="171" w:author="Joel Xavier Rocha" w:date="2016-04-25T07:35:00Z">
                <w:pPr>
                  <w:jc w:val="both"/>
                </w:pPr>
              </w:pPrChange>
            </w:pPr>
            <w:ins w:id="172" w:author="Joel Rocha" w:date="2016-04-24T10:04:00Z">
              <w:del w:id="173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Analista de Sistemas Ja</w:delText>
                </w:r>
              </w:del>
            </w:ins>
            <w:ins w:id="174" w:author="Joel Rocha" w:date="2016-04-24T10:05:00Z">
              <w:del w:id="175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va, certificado OCJP, </w:delText>
                </w:r>
              </w:del>
              <w:del w:id="176" w:author="Joel Xavier Rocha" w:date="2016-04-25T07:35:00Z">
                <w:r w:rsidDel="006315DC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Graduado </w:delText>
                </w:r>
              </w:del>
              <w:del w:id="177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 xml:space="preserve">em Engenharia da Computação pelo </w:delText>
                </w:r>
              </w:del>
            </w:ins>
            <w:ins w:id="178" w:author="Joel Rocha" w:date="2016-04-24T10:06:00Z">
              <w:del w:id="179" w:author="Joel Xavier Rocha" w:date="2016-04-25T14:36:00Z">
                <w:r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Instituto Federal de Educação, Ciência e Tecnologia do Ceará (IFCE)</w:delText>
                </w:r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. Trabalha na Secret</w:delText>
                </w:r>
              </w:del>
            </w:ins>
            <w:ins w:id="180" w:author="Joel Rocha" w:date="2016-04-24T10:07:00Z">
              <w:del w:id="181" w:author="Joel Xavier Rocha" w:date="2016-04-25T14:36:00Z">
                <w:r w:rsidR="001B6146" w:rsidDel="001F7339">
                  <w:rPr>
                    <w:rFonts w:ascii="Arial Narrow" w:hAnsi="Arial Narrow" w:cs="Palatino Linotype"/>
                    <w:sz w:val="20"/>
                    <w:szCs w:val="20"/>
                  </w:rPr>
                  <w:delText>ária de Finanças do Município de Fortaleza no Ceará (SEFIN) e desenvolve e mantem sistemas há mais de cinco anos.</w:delText>
                </w:r>
              </w:del>
            </w:ins>
          </w:p>
        </w:tc>
      </w:tr>
    </w:tbl>
    <w:p w:rsidR="00AF7547" w:rsidRDefault="00AF7547" w:rsidP="00FB4B06">
      <w:pPr>
        <w:jc w:val="both"/>
        <w:rPr>
          <w:ins w:id="182" w:author="Joel Rocha" w:date="2016-04-24T09:58:00Z"/>
          <w:rFonts w:ascii="Palatino Linotype" w:hAnsi="Palatino Linotype" w:cs="Palatino Linotype"/>
        </w:rPr>
      </w:pPr>
    </w:p>
    <w:p w:rsidR="00AF7547" w:rsidRPr="00E14F3B" w:rsidDel="001B6146" w:rsidRDefault="00AF7547">
      <w:pPr>
        <w:pBdr>
          <w:left w:val="single" w:sz="4" w:space="1" w:color="auto"/>
        </w:pBdr>
        <w:spacing w:after="120"/>
        <w:jc w:val="both"/>
        <w:rPr>
          <w:del w:id="183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4" w:author="Joel Xavier Rocha" w:date="2016-04-25T14:59:00Z">
            <w:rPr>
              <w:del w:id="185" w:author="Joel Rocha" w:date="2016-04-24T10:10:00Z"/>
              <w:rFonts w:ascii="Palatino Linotype" w:hAnsi="Palatino Linotype" w:cs="Palatino Linotype"/>
            </w:rPr>
          </w:rPrChange>
        </w:rPr>
        <w:pPrChange w:id="186" w:author="Joel Xavier Rocha" w:date="2016-04-25T15:00:00Z">
          <w:pPr>
            <w:jc w:val="both"/>
          </w:pPr>
        </w:pPrChange>
      </w:pPr>
    </w:p>
    <w:p w:rsidR="00FB4B06" w:rsidRPr="00E14F3B" w:rsidDel="001B6146" w:rsidRDefault="008359FE">
      <w:pPr>
        <w:pBdr>
          <w:left w:val="single" w:sz="4" w:space="1" w:color="auto"/>
        </w:pBdr>
        <w:spacing w:after="120"/>
        <w:jc w:val="both"/>
        <w:rPr>
          <w:del w:id="187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188" w:author="Joel Xavier Rocha" w:date="2016-04-25T14:59:00Z">
            <w:rPr>
              <w:del w:id="189" w:author="Joel Rocha" w:date="2016-04-24T10:10:00Z"/>
              <w:rFonts w:ascii="Palatino Linotype" w:hAnsi="Palatino Linotype" w:cs="Palatino Linotype"/>
            </w:rPr>
          </w:rPrChange>
        </w:rPr>
        <w:pPrChange w:id="190" w:author="Joel Xavier Rocha" w:date="2016-04-25T15:00:00Z">
          <w:pPr>
            <w:jc w:val="both"/>
          </w:pPr>
        </w:pPrChange>
      </w:pPr>
      <w:del w:id="191" w:author="Joel Rocha" w:date="2016-04-24T10:10:00Z">
        <w:r w:rsidRPr="00E14F3B" w:rsidDel="001B6146">
          <w:rPr>
            <w:rFonts w:ascii="Palatino Linotype" w:hAnsi="Palatino Linotype" w:cs="Palatino Linotype"/>
            <w:color w:val="0F243E" w:themeColor="text2" w:themeShade="80"/>
            <w:sz w:val="32"/>
            <w:rPrChange w:id="192" w:author="Joel Xavier Rocha" w:date="2016-04-25T14:59:00Z">
              <w:rPr>
                <w:rFonts w:ascii="Palatino Linotype" w:hAnsi="Palatino Linotype" w:cs="Palatino Linotype"/>
              </w:rPr>
            </w:rPrChange>
          </w:rPr>
          <w:delText>&lt;&lt;foto&gt;&gt;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3" w:author="Joel Rocha" w:date="2016-04-24T10:10:00Z"/>
          <w:b/>
          <w:color w:val="0F243E" w:themeColor="text2" w:themeShade="80"/>
          <w:sz w:val="32"/>
          <w:lang w:val="pt-BR"/>
          <w:rPrChange w:id="194" w:author="Joel Xavier Rocha" w:date="2016-04-25T14:59:00Z">
            <w:rPr>
              <w:del w:id="195" w:author="Joel Rocha" w:date="2016-04-24T10:10:00Z"/>
              <w:b/>
              <w:lang w:val="pt-BR"/>
            </w:rPr>
          </w:rPrChange>
        </w:rPr>
        <w:pPrChange w:id="196" w:author="Joel Xavier Rocha" w:date="2016-04-25T15:00:00Z">
          <w:pPr>
            <w:pStyle w:val="AutorMiniBio"/>
            <w:jc w:val="both"/>
          </w:pPr>
        </w:pPrChange>
      </w:pPr>
      <w:del w:id="197" w:author="Joel Rocha" w:date="2016-04-24T10:10:00Z">
        <w:r w:rsidRPr="00E14F3B" w:rsidDel="001B6146">
          <w:rPr>
            <w:b/>
            <w:color w:val="0F243E" w:themeColor="text2" w:themeShade="80"/>
            <w:sz w:val="32"/>
            <w:rPrChange w:id="198" w:author="Joel Xavier Rocha" w:date="2016-04-25T14:59:00Z">
              <w:rPr>
                <w:b/>
              </w:rPr>
            </w:rPrChange>
          </w:rPr>
          <w:delText>Nome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199" w:author="Joel Rocha" w:date="2016-04-24T10:10:00Z"/>
          <w:color w:val="0F243E" w:themeColor="text2" w:themeShade="80"/>
          <w:sz w:val="32"/>
          <w:lang w:val="pt-BR"/>
          <w:rPrChange w:id="200" w:author="Joel Xavier Rocha" w:date="2016-04-25T14:59:00Z">
            <w:rPr>
              <w:del w:id="201" w:author="Joel Rocha" w:date="2016-04-24T10:10:00Z"/>
              <w:lang w:val="pt-BR"/>
            </w:rPr>
          </w:rPrChange>
        </w:rPr>
        <w:pPrChange w:id="202" w:author="Joel Xavier Rocha" w:date="2016-04-25T15:00:00Z">
          <w:pPr>
            <w:pStyle w:val="AutorMiniBio"/>
            <w:jc w:val="both"/>
          </w:pPr>
        </w:pPrChange>
      </w:pPr>
      <w:del w:id="203" w:author="Joel Rocha" w:date="2016-04-24T10:10:00Z">
        <w:r w:rsidRPr="00E14F3B" w:rsidDel="001B6146">
          <w:rPr>
            <w:color w:val="0F243E" w:themeColor="text2" w:themeShade="80"/>
            <w:sz w:val="32"/>
            <w:rPrChange w:id="204" w:author="Joel Xavier Rocha" w:date="2016-04-25T14:59:00Z">
              <w:rPr/>
            </w:rPrChange>
          </w:rPr>
          <w:delText>e-mail</w:delText>
        </w:r>
      </w:del>
    </w:p>
    <w:p w:rsidR="00FB4B06" w:rsidRPr="00E14F3B" w:rsidDel="001B6146" w:rsidRDefault="008359FE">
      <w:pPr>
        <w:pStyle w:val="AutorMiniBio"/>
        <w:pBdr>
          <w:left w:val="single" w:sz="4" w:space="1" w:color="auto"/>
        </w:pBdr>
        <w:spacing w:after="120"/>
        <w:jc w:val="both"/>
        <w:rPr>
          <w:del w:id="205" w:author="Joel Rocha" w:date="2016-04-24T10:10:00Z"/>
          <w:color w:val="0F243E" w:themeColor="text2" w:themeShade="80"/>
          <w:sz w:val="32"/>
          <w:lang w:val="pt-BR"/>
          <w:rPrChange w:id="206" w:author="Joel Xavier Rocha" w:date="2016-04-25T14:59:00Z">
            <w:rPr>
              <w:del w:id="207" w:author="Joel Rocha" w:date="2016-04-24T10:10:00Z"/>
              <w:lang w:val="pt-BR"/>
            </w:rPr>
          </w:rPrChange>
        </w:rPr>
        <w:pPrChange w:id="208" w:author="Joel Xavier Rocha" w:date="2016-04-25T15:00:00Z">
          <w:pPr>
            <w:pStyle w:val="AutorMiniBio"/>
            <w:jc w:val="both"/>
          </w:pPr>
        </w:pPrChange>
      </w:pPr>
      <w:del w:id="209" w:author="Joel Rocha" w:date="2016-04-24T10:10:00Z">
        <w:r w:rsidRPr="00E14F3B" w:rsidDel="001B6146">
          <w:rPr>
            <w:color w:val="0F243E" w:themeColor="text2" w:themeShade="80"/>
            <w:sz w:val="32"/>
            <w:rPrChange w:id="210" w:author="Joel Xavier Rocha" w:date="2016-04-25T14:59:00Z">
              <w:rPr/>
            </w:rPrChange>
          </w:rPr>
          <w:delText>Minicurrículo</w:delText>
        </w:r>
      </w:del>
    </w:p>
    <w:p w:rsidR="00FB4B06" w:rsidRPr="00E14F3B" w:rsidDel="001B6146" w:rsidRDefault="00FB4B06">
      <w:pPr>
        <w:pBdr>
          <w:left w:val="single" w:sz="4" w:space="1" w:color="auto"/>
        </w:pBdr>
        <w:spacing w:after="120"/>
        <w:jc w:val="both"/>
        <w:rPr>
          <w:del w:id="211" w:author="Joel Rocha" w:date="2016-04-24T10:10:00Z"/>
          <w:rFonts w:ascii="Palatino Linotype" w:hAnsi="Palatino Linotype" w:cs="Palatino Linotype"/>
          <w:color w:val="0F243E" w:themeColor="text2" w:themeShade="80"/>
          <w:sz w:val="32"/>
          <w:rPrChange w:id="212" w:author="Joel Xavier Rocha" w:date="2016-04-25T14:59:00Z">
            <w:rPr>
              <w:del w:id="213" w:author="Joel Rocha" w:date="2016-04-24T10:10:00Z"/>
              <w:rFonts w:ascii="Palatino Linotype" w:hAnsi="Palatino Linotype" w:cs="Palatino Linotype"/>
            </w:rPr>
          </w:rPrChange>
        </w:rPr>
        <w:pPrChange w:id="214" w:author="Joel Xavier Rocha" w:date="2016-04-25T15:00:00Z">
          <w:pPr>
            <w:jc w:val="both"/>
          </w:pPr>
        </w:pPrChange>
      </w:pPr>
    </w:p>
    <w:p w:rsidR="006C207D" w:rsidRPr="00E14F3B" w:rsidDel="001B6146" w:rsidRDefault="006C207D">
      <w:pPr>
        <w:pStyle w:val="Corpo"/>
        <w:pBdr>
          <w:left w:val="single" w:sz="4" w:space="1" w:color="auto"/>
        </w:pBdr>
        <w:spacing w:after="120"/>
        <w:ind w:firstLine="0"/>
        <w:rPr>
          <w:del w:id="215" w:author="Joel Rocha" w:date="2016-04-24T10:10:00Z"/>
          <w:rFonts w:ascii="Palatino Linotype" w:hAnsi="Palatino Linotype"/>
          <w:color w:val="0F243E" w:themeColor="text2" w:themeShade="80"/>
          <w:sz w:val="32"/>
          <w:rPrChange w:id="216" w:author="Joel Xavier Rocha" w:date="2016-04-25T14:59:00Z">
            <w:rPr>
              <w:del w:id="217" w:author="Joel Rocha" w:date="2016-04-24T10:10:00Z"/>
              <w:rFonts w:ascii="Palatino Linotype" w:hAnsi="Palatino Linotype"/>
            </w:rPr>
          </w:rPrChange>
        </w:rPr>
        <w:pPrChange w:id="218" w:author="Joel Xavier Rocha" w:date="2016-04-25T15:00:00Z">
          <w:pPr>
            <w:pStyle w:val="Corpo"/>
            <w:ind w:firstLine="0"/>
          </w:pPr>
        </w:pPrChange>
      </w:pPr>
    </w:p>
    <w:p w:rsidR="001D0255" w:rsidRPr="00E14F3B" w:rsidRDefault="001D0255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spacing w:after="120"/>
        <w:jc w:val="both"/>
        <w:rPr>
          <w:rFonts w:ascii="Palatino" w:hAnsi="Palatino"/>
          <w:b/>
          <w:color w:val="0F243E" w:themeColor="text2" w:themeShade="80"/>
          <w:sz w:val="28"/>
          <w:rPrChange w:id="219" w:author="Joel Xavier Rocha" w:date="2016-04-25T14:59:00Z">
            <w:rPr>
              <w:rFonts w:ascii="Palatino" w:hAnsi="Palatino"/>
              <w:b/>
            </w:rPr>
          </w:rPrChange>
        </w:rPr>
        <w:pPrChange w:id="220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r w:rsidRPr="00E14F3B">
        <w:rPr>
          <w:rFonts w:ascii="Palatino" w:hAnsi="Palatino"/>
          <w:b/>
          <w:color w:val="0F243E" w:themeColor="text2" w:themeShade="80"/>
          <w:sz w:val="28"/>
          <w:rPrChange w:id="221" w:author="Joel Xavier Rocha" w:date="2016-04-25T14:59:00Z">
            <w:rPr>
              <w:rFonts w:ascii="Palatino" w:hAnsi="Palatino"/>
              <w:b/>
            </w:rPr>
          </w:rPrChange>
        </w:rPr>
        <w:t>Cenário</w:t>
      </w:r>
    </w:p>
    <w:p w:rsidR="001D0EDB" w:rsidRDefault="00332E6D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jc w:val="both"/>
        <w:rPr>
          <w:ins w:id="222" w:author="Joel Rocha" w:date="2016-04-24T13:32:00Z"/>
          <w:rFonts w:ascii="Palatino" w:hAnsi="Palatino"/>
          <w:sz w:val="22"/>
        </w:rPr>
        <w:pPrChange w:id="223" w:author="Joel Rocha" w:date="2016-04-25T15:11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224" w:author="Joel Rocha" w:date="2016-04-24T10:14:00Z">
        <w:r w:rsidRPr="00332E6D">
          <w:rPr>
            <w:rFonts w:ascii="Palatino" w:hAnsi="Palatino"/>
            <w:sz w:val="22"/>
            <w:rPrChange w:id="225" w:author="Joel Rocha" w:date="2016-04-24T10:17:00Z">
              <w:rPr>
                <w:rFonts w:ascii="Palatino" w:hAnsi="Palatino"/>
              </w:rPr>
            </w:rPrChange>
          </w:rPr>
          <w:t>Considere u</w:t>
        </w:r>
      </w:ins>
      <w:ins w:id="226" w:author="Joel Rocha" w:date="2016-04-24T10:13:00Z">
        <w:r w:rsidRPr="00332E6D">
          <w:rPr>
            <w:rFonts w:ascii="Palatino" w:hAnsi="Palatino"/>
            <w:sz w:val="22"/>
            <w:rPrChange w:id="227" w:author="Joel Rocha" w:date="2016-04-24T10:17:00Z">
              <w:rPr>
                <w:rFonts w:ascii="Palatino" w:hAnsi="Palatino"/>
              </w:rPr>
            </w:rPrChange>
          </w:rPr>
          <w:t xml:space="preserve">ma </w:t>
        </w:r>
      </w:ins>
      <w:del w:id="228" w:author="Joel Rocha" w:date="2016-04-24T10:13:00Z">
        <w:r w:rsidR="004E570C" w:rsidRPr="00332E6D" w:rsidDel="00332E6D">
          <w:rPr>
            <w:rFonts w:ascii="Palatino" w:hAnsi="Palatino"/>
            <w:sz w:val="22"/>
            <w:rPrChange w:id="229" w:author="Joel Rocha" w:date="2016-04-24T10:17:00Z">
              <w:rPr>
                <w:rFonts w:ascii="Palatino" w:hAnsi="Palatino"/>
              </w:rPr>
            </w:rPrChange>
          </w:rPr>
          <w:delText>- resumo da introdução</w:delText>
        </w:r>
      </w:del>
      <w:ins w:id="230" w:author="Joel Rocha" w:date="2016-04-24T10:13:00Z">
        <w:r w:rsidRPr="00332E6D">
          <w:rPr>
            <w:rFonts w:ascii="Palatino" w:hAnsi="Palatino"/>
            <w:sz w:val="22"/>
            <w:rPrChange w:id="231" w:author="Joel Rocha" w:date="2016-04-24T10:17:00Z">
              <w:rPr>
                <w:rFonts w:ascii="Palatino" w:hAnsi="Palatino"/>
              </w:rPr>
            </w:rPrChange>
          </w:rPr>
          <w:t xml:space="preserve">aplicação que </w:t>
        </w:r>
      </w:ins>
      <w:ins w:id="232" w:author="Joel Rocha" w:date="2016-04-24T10:15:00Z">
        <w:r w:rsidRPr="00332E6D">
          <w:rPr>
            <w:rFonts w:ascii="Palatino" w:hAnsi="Palatino"/>
            <w:sz w:val="22"/>
            <w:rPrChange w:id="233" w:author="Joel Rocha" w:date="2016-04-24T10:17:00Z">
              <w:rPr>
                <w:rFonts w:ascii="Palatino" w:hAnsi="Palatino"/>
              </w:rPr>
            </w:rPrChange>
          </w:rPr>
          <w:t>recupera</w:t>
        </w:r>
      </w:ins>
      <w:ins w:id="234" w:author="Joel Rocha" w:date="2016-04-24T10:13:00Z">
        <w:r w:rsidRPr="00332E6D">
          <w:rPr>
            <w:rFonts w:ascii="Palatino" w:hAnsi="Palatino"/>
            <w:sz w:val="22"/>
            <w:rPrChange w:id="235" w:author="Joel Rocha" w:date="2016-04-24T10:17:00Z">
              <w:rPr>
                <w:rFonts w:ascii="Palatino" w:hAnsi="Palatino"/>
              </w:rPr>
            </w:rPrChange>
          </w:rPr>
          <w:t xml:space="preserve"> grande volume de dados </w:t>
        </w:r>
      </w:ins>
      <w:ins w:id="236" w:author="Joel Rocha" w:date="2016-04-24T10:19:00Z">
        <w:r w:rsidR="00A65412">
          <w:rPr>
            <w:rFonts w:ascii="Palatino" w:hAnsi="Palatino"/>
            <w:sz w:val="22"/>
          </w:rPr>
          <w:t>e pretende</w:t>
        </w:r>
      </w:ins>
      <w:ins w:id="237" w:author="Joel Rocha" w:date="2016-04-24T10:13:00Z">
        <w:r w:rsidRPr="00332E6D">
          <w:rPr>
            <w:rFonts w:ascii="Palatino" w:hAnsi="Palatino"/>
            <w:sz w:val="22"/>
            <w:rPrChange w:id="238" w:author="Joel Rocha" w:date="2016-04-24T10:17:00Z">
              <w:rPr>
                <w:rFonts w:ascii="Palatino" w:hAnsi="Palatino"/>
              </w:rPr>
            </w:rPrChange>
          </w:rPr>
          <w:t xml:space="preserve"> exibi</w:t>
        </w:r>
      </w:ins>
      <w:ins w:id="239" w:author="Joel Rocha" w:date="2016-04-24T10:19:00Z">
        <w:r w:rsidR="00A65412">
          <w:rPr>
            <w:rFonts w:ascii="Palatino" w:hAnsi="Palatino"/>
            <w:sz w:val="22"/>
          </w:rPr>
          <w:t>-los</w:t>
        </w:r>
      </w:ins>
      <w:ins w:id="240" w:author="Joel Rocha" w:date="2016-04-24T10:20:00Z">
        <w:r w:rsidR="00A65412">
          <w:rPr>
            <w:rFonts w:ascii="Palatino" w:hAnsi="Palatino"/>
            <w:sz w:val="22"/>
          </w:rPr>
          <w:t xml:space="preserve"> para o usuário</w:t>
        </w:r>
      </w:ins>
      <w:ins w:id="241" w:author="Joel Rocha" w:date="2016-04-24T10:19:00Z">
        <w:r w:rsidR="00A65412">
          <w:rPr>
            <w:rFonts w:ascii="Palatino" w:hAnsi="Palatino"/>
            <w:sz w:val="22"/>
          </w:rPr>
          <w:t xml:space="preserve"> em uma </w:t>
        </w:r>
      </w:ins>
      <w:ins w:id="242" w:author="Joel Rocha" w:date="2016-04-24T10:13:00Z">
        <w:r w:rsidRPr="00332E6D">
          <w:rPr>
            <w:rFonts w:ascii="Palatino" w:hAnsi="Palatino"/>
            <w:sz w:val="22"/>
            <w:rPrChange w:id="243" w:author="Joel Rocha" w:date="2016-04-24T10:17:00Z">
              <w:rPr>
                <w:rFonts w:ascii="Palatino" w:hAnsi="Palatino"/>
              </w:rPr>
            </w:rPrChange>
          </w:rPr>
          <w:t>tabel</w:t>
        </w:r>
        <w:r w:rsidR="00A65412">
          <w:rPr>
            <w:rFonts w:ascii="Palatino" w:hAnsi="Palatino"/>
            <w:sz w:val="22"/>
          </w:rPr>
          <w:t>a</w:t>
        </w:r>
      </w:ins>
      <w:ins w:id="244" w:author="Joel Rocha" w:date="2016-04-24T10:17:00Z">
        <w:r w:rsidR="008E7CE4">
          <w:rPr>
            <w:rFonts w:ascii="Palatino" w:hAnsi="Palatino"/>
            <w:sz w:val="22"/>
          </w:rPr>
          <w:t xml:space="preserve">, </w:t>
        </w:r>
      </w:ins>
      <w:ins w:id="245" w:author="Joel Rocha" w:date="2016-04-24T13:09:00Z">
        <w:r w:rsidR="00AD2DEE">
          <w:rPr>
            <w:rFonts w:ascii="Palatino" w:hAnsi="Palatino"/>
            <w:sz w:val="22"/>
          </w:rPr>
          <w:t>trata-se</w:t>
        </w:r>
      </w:ins>
      <w:ins w:id="246" w:author="Joel Rocha" w:date="2016-04-24T13:43:00Z">
        <w:r w:rsidR="00B54F65">
          <w:rPr>
            <w:rFonts w:ascii="Palatino" w:hAnsi="Palatino"/>
            <w:sz w:val="22"/>
          </w:rPr>
          <w:t xml:space="preserve"> – </w:t>
        </w:r>
        <w:del w:id="247" w:author="Joel Xavier Rocha" w:date="2016-04-25T07:36:00Z">
          <w:r w:rsidR="00B54F65" w:rsidDel="006315DC">
            <w:rPr>
              <w:rFonts w:ascii="Palatino" w:hAnsi="Palatino"/>
              <w:sz w:val="22"/>
            </w:rPr>
            <w:delText>por exemplo</w:delText>
          </w:r>
        </w:del>
      </w:ins>
      <w:ins w:id="248" w:author="Joel Xavier Rocha" w:date="2016-04-25T07:36:00Z">
        <w:r w:rsidR="006315DC">
          <w:rPr>
            <w:rFonts w:ascii="Palatino" w:hAnsi="Palatino"/>
            <w:sz w:val="22"/>
          </w:rPr>
          <w:t>nesse caso</w:t>
        </w:r>
      </w:ins>
      <w:ins w:id="249" w:author="Joel Rocha" w:date="2016-04-24T13:43:00Z">
        <w:r w:rsidR="00B54F65">
          <w:rPr>
            <w:rFonts w:ascii="Palatino" w:hAnsi="Palatino"/>
            <w:sz w:val="22"/>
          </w:rPr>
          <w:t xml:space="preserve"> – de </w:t>
        </w:r>
      </w:ins>
      <w:ins w:id="250" w:author="Joel Rocha" w:date="2016-04-24T12:25:00Z">
        <w:r w:rsidR="00B30EB7">
          <w:rPr>
            <w:rFonts w:ascii="Palatino" w:hAnsi="Palatino"/>
            <w:sz w:val="22"/>
          </w:rPr>
          <w:t>um sistema</w:t>
        </w:r>
        <w:r w:rsidR="008E7CE4">
          <w:rPr>
            <w:rFonts w:ascii="Palatino" w:hAnsi="Palatino"/>
            <w:sz w:val="22"/>
          </w:rPr>
          <w:t xml:space="preserve"> de </w:t>
        </w:r>
      </w:ins>
      <w:ins w:id="251" w:author="Joel Rocha" w:date="2016-04-24T12:28:00Z">
        <w:r w:rsidR="008E7CE4">
          <w:rPr>
            <w:rFonts w:ascii="Palatino" w:hAnsi="Palatino"/>
            <w:sz w:val="22"/>
          </w:rPr>
          <w:t>listagem</w:t>
        </w:r>
      </w:ins>
      <w:ins w:id="252" w:author="Joel Rocha" w:date="2016-04-24T12:25:00Z">
        <w:r w:rsidR="008E7CE4">
          <w:rPr>
            <w:rFonts w:ascii="Palatino" w:hAnsi="Palatino"/>
            <w:sz w:val="22"/>
          </w:rPr>
          <w:t xml:space="preserve"> de clientes que </w:t>
        </w:r>
        <w:del w:id="253" w:author="Joel Xavier Rocha" w:date="2016-04-25T07:36:00Z">
          <w:r w:rsidR="008E7CE4" w:rsidDel="006315DC">
            <w:rPr>
              <w:rFonts w:ascii="Palatino" w:hAnsi="Palatino"/>
              <w:sz w:val="22"/>
            </w:rPr>
            <w:delText>mostra</w:delText>
          </w:r>
        </w:del>
      </w:ins>
      <w:ins w:id="254" w:author="Joel Xavier Rocha" w:date="2016-04-25T07:36:00Z">
        <w:r w:rsidR="006315DC">
          <w:rPr>
            <w:rFonts w:ascii="Palatino" w:hAnsi="Palatino"/>
            <w:sz w:val="22"/>
          </w:rPr>
          <w:t>exibe</w:t>
        </w:r>
      </w:ins>
      <w:ins w:id="255" w:author="Joel Rocha" w:date="2016-04-24T12:30:00Z">
        <w:r w:rsidR="008E7CE4">
          <w:rPr>
            <w:rFonts w:ascii="Palatino" w:hAnsi="Palatino"/>
            <w:sz w:val="22"/>
          </w:rPr>
          <w:t xml:space="preserve"> todos</w:t>
        </w:r>
      </w:ins>
      <w:ins w:id="256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ins w:id="257" w:author="Joel Rocha" w:date="2016-04-24T12:29:00Z">
        <w:r w:rsidR="008E7CE4">
          <w:rPr>
            <w:rFonts w:ascii="Palatino" w:hAnsi="Palatino"/>
            <w:sz w:val="22"/>
          </w:rPr>
          <w:t>os clientes em um</w:t>
        </w:r>
      </w:ins>
      <w:ins w:id="258" w:author="Joel Rocha" w:date="2016-04-24T12:25:00Z">
        <w:r w:rsidR="008E7CE4">
          <w:rPr>
            <w:rFonts w:ascii="Palatino" w:hAnsi="Palatino"/>
            <w:sz w:val="22"/>
          </w:rPr>
          <w:t xml:space="preserve"> </w:t>
        </w:r>
      </w:ins>
      <w:proofErr w:type="spellStart"/>
      <w:ins w:id="259" w:author="Joel Rocha" w:date="2016-04-24T12:27:00Z">
        <w:r w:rsidR="008E7CE4">
          <w:rPr>
            <w:rFonts w:ascii="Palatino" w:hAnsi="Palatino"/>
            <w:i/>
            <w:sz w:val="22"/>
          </w:rPr>
          <w:t>datatable</w:t>
        </w:r>
      </w:ins>
      <w:proofErr w:type="spellEnd"/>
      <w:ins w:id="260" w:author="Joel Rocha" w:date="2016-04-24T13:10:00Z">
        <w:r w:rsidR="00AD2DEE">
          <w:rPr>
            <w:rFonts w:ascii="Palatino" w:hAnsi="Palatino"/>
            <w:i/>
            <w:sz w:val="22"/>
          </w:rPr>
          <w:t xml:space="preserve"> </w:t>
        </w:r>
        <w:del w:id="261" w:author="Joel Xavier Rocha" w:date="2016-04-25T07:37:00Z">
          <w:r w:rsidR="00AD2DEE" w:rsidDel="006315DC">
            <w:rPr>
              <w:rFonts w:ascii="Palatino" w:hAnsi="Palatino"/>
              <w:sz w:val="22"/>
            </w:rPr>
            <w:delText>cujo</w:delText>
          </w:r>
        </w:del>
      </w:ins>
      <w:ins w:id="262" w:author="Joel Xavier Rocha" w:date="2016-04-25T07:37:00Z">
        <w:r w:rsidR="006315DC">
          <w:rPr>
            <w:rFonts w:ascii="Palatino" w:hAnsi="Palatino"/>
            <w:sz w:val="22"/>
          </w:rPr>
          <w:t>onde</w:t>
        </w:r>
      </w:ins>
      <w:ins w:id="263" w:author="Joel Rocha" w:date="2016-04-24T13:10:00Z">
        <w:r w:rsidR="00AD2DEE">
          <w:rPr>
            <w:rFonts w:ascii="Palatino" w:hAnsi="Palatino"/>
            <w:sz w:val="22"/>
          </w:rPr>
          <w:t xml:space="preserve"> cada linha </w:t>
        </w:r>
      </w:ins>
      <w:ins w:id="264" w:author="Joel Rocha" w:date="2016-04-24T13:11:00Z">
        <w:del w:id="26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é representada por</w:delText>
          </w:r>
        </w:del>
      </w:ins>
      <w:ins w:id="266" w:author="Joel Xavier Rocha" w:date="2016-04-25T07:37:00Z">
        <w:r w:rsidR="006315DC">
          <w:rPr>
            <w:rFonts w:ascii="Palatino" w:hAnsi="Palatino"/>
            <w:sz w:val="22"/>
          </w:rPr>
          <w:t>representa</w:t>
        </w:r>
      </w:ins>
      <w:ins w:id="267" w:author="Joel Rocha" w:date="2016-04-24T13:11:00Z">
        <w:r w:rsidR="00AD2DEE">
          <w:rPr>
            <w:rFonts w:ascii="Palatino" w:hAnsi="Palatino"/>
            <w:sz w:val="22"/>
          </w:rPr>
          <w:t xml:space="preserve"> um cliente</w:t>
        </w:r>
      </w:ins>
      <w:ins w:id="268" w:author="Joel Rocha" w:date="2016-04-24T12:29:00Z">
        <w:r w:rsidR="00AD2DEE">
          <w:rPr>
            <w:rFonts w:ascii="Palatino" w:hAnsi="Palatino"/>
            <w:sz w:val="22"/>
          </w:rPr>
          <w:t xml:space="preserve">. </w:t>
        </w:r>
      </w:ins>
      <w:ins w:id="269" w:author="Joel Rocha" w:date="2016-04-24T13:10:00Z">
        <w:r w:rsidR="00AD2DEE">
          <w:rPr>
            <w:rFonts w:ascii="Palatino" w:hAnsi="Palatino"/>
            <w:sz w:val="22"/>
          </w:rPr>
          <w:t>Obviamente</w:t>
        </w:r>
      </w:ins>
      <w:ins w:id="270" w:author="Joel Rocha" w:date="2016-04-24T13:27:00Z">
        <w:r w:rsidR="001D0EDB">
          <w:rPr>
            <w:rFonts w:ascii="Palatino" w:hAnsi="Palatino"/>
            <w:sz w:val="22"/>
          </w:rPr>
          <w:t>, para não tornar a listagem muito longa</w:t>
        </w:r>
      </w:ins>
      <w:ins w:id="271" w:author="Joel Rocha" w:date="2016-04-24T13:10:00Z">
        <w:r w:rsidR="00AD2DEE">
          <w:rPr>
            <w:rFonts w:ascii="Palatino" w:hAnsi="Palatino"/>
            <w:sz w:val="22"/>
          </w:rPr>
          <w:t xml:space="preserve">, </w:t>
        </w:r>
        <w:del w:id="272" w:author="Joel Xavier Rocha" w:date="2016-04-25T07:37:00Z">
          <w:r w:rsidR="00AD2DEE" w:rsidDel="006315DC">
            <w:rPr>
              <w:rFonts w:ascii="Palatino" w:hAnsi="Palatino"/>
              <w:sz w:val="22"/>
            </w:rPr>
            <w:delText>eles</w:delText>
          </w:r>
        </w:del>
      </w:ins>
      <w:ins w:id="273" w:author="Joel Xavier Rocha" w:date="2016-04-25T07:37:00Z">
        <w:r w:rsidR="006315DC">
          <w:rPr>
            <w:rFonts w:ascii="Palatino" w:hAnsi="Palatino"/>
            <w:sz w:val="22"/>
          </w:rPr>
          <w:t>as linhas</w:t>
        </w:r>
      </w:ins>
      <w:ins w:id="274" w:author="Joel Rocha" w:date="2016-04-24T13:10:00Z">
        <w:r w:rsidR="00AD2DEE">
          <w:rPr>
            <w:rFonts w:ascii="Palatino" w:hAnsi="Palatino"/>
            <w:sz w:val="22"/>
          </w:rPr>
          <w:t xml:space="preserve"> são exibid</w:t>
        </w:r>
        <w:del w:id="275" w:author="Joel Xavier Rocha" w:date="2016-04-25T07:37:00Z">
          <w:r w:rsidR="00AD2DEE" w:rsidDel="006315DC">
            <w:rPr>
              <w:rFonts w:ascii="Palatino" w:hAnsi="Palatino"/>
              <w:sz w:val="22"/>
            </w:rPr>
            <w:delText>o</w:delText>
          </w:r>
        </w:del>
      </w:ins>
      <w:ins w:id="276" w:author="Joel Xavier Rocha" w:date="2016-04-25T07:37:00Z">
        <w:r w:rsidR="006315DC">
          <w:rPr>
            <w:rFonts w:ascii="Palatino" w:hAnsi="Palatino"/>
            <w:sz w:val="22"/>
          </w:rPr>
          <w:t>a</w:t>
        </w:r>
      </w:ins>
      <w:ins w:id="277" w:author="Joel Rocha" w:date="2016-04-24T13:10:00Z">
        <w:r w:rsidR="00AD2DEE">
          <w:rPr>
            <w:rFonts w:ascii="Palatino" w:hAnsi="Palatino"/>
            <w:sz w:val="22"/>
          </w:rPr>
          <w:t xml:space="preserve">s </w:t>
        </w:r>
        <w:del w:id="278" w:author="Joel Xavier Rocha" w:date="2016-04-25T07:37:00Z">
          <w:r w:rsidR="00AD2DEE" w:rsidDel="006315DC">
            <w:rPr>
              <w:rFonts w:ascii="Palatino" w:hAnsi="Palatino"/>
              <w:sz w:val="22"/>
            </w:rPr>
            <w:delText xml:space="preserve">em </w:delText>
          </w:r>
        </w:del>
      </w:ins>
      <w:ins w:id="279" w:author="Joel Xavier Rocha" w:date="2016-04-25T07:37:00Z">
        <w:r w:rsidR="006315DC">
          <w:rPr>
            <w:rFonts w:ascii="Palatino" w:hAnsi="Palatino"/>
            <w:sz w:val="22"/>
          </w:rPr>
          <w:t xml:space="preserve">por </w:t>
        </w:r>
      </w:ins>
      <w:ins w:id="280" w:author="Joel Rocha" w:date="2016-04-24T13:10:00Z">
        <w:r w:rsidR="00AD2DEE">
          <w:rPr>
            <w:rFonts w:ascii="Palatino" w:hAnsi="Palatino"/>
            <w:sz w:val="22"/>
          </w:rPr>
          <w:t>partes</w:t>
        </w:r>
      </w:ins>
      <w:ins w:id="281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282" w:author="Joel Xavier Rocha" w:date="2016-04-25T07:37:00Z">
        <w:r w:rsidR="006315DC">
          <w:rPr>
            <w:rFonts w:ascii="Palatino" w:hAnsi="Palatino"/>
            <w:sz w:val="22"/>
          </w:rPr>
          <w:t>que chamamos de páginas</w:t>
        </w:r>
      </w:ins>
      <w:ins w:id="283" w:author="Joel Rocha" w:date="2016-04-24T13:26:00Z">
        <w:del w:id="28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cujo</w:delText>
          </w:r>
        </w:del>
      </w:ins>
      <w:ins w:id="285" w:author="Joel Xavier Rocha" w:date="2016-04-25T07:38:00Z">
        <w:r w:rsidR="006315DC">
          <w:rPr>
            <w:rFonts w:ascii="Palatino" w:hAnsi="Palatino"/>
            <w:sz w:val="22"/>
          </w:rPr>
          <w:t xml:space="preserve"> e o</w:t>
        </w:r>
      </w:ins>
      <w:ins w:id="286" w:author="Joel Rocha" w:date="2016-04-24T13:26:00Z">
        <w:r w:rsidR="00AC6FE3">
          <w:rPr>
            <w:rFonts w:ascii="Palatino" w:hAnsi="Palatino"/>
            <w:sz w:val="22"/>
          </w:rPr>
          <w:t xml:space="preserve"> tamanho </w:t>
        </w:r>
        <w:del w:id="287" w:author="Joel Xavier Rocha" w:date="2016-04-25T07:39:00Z">
          <w:r w:rsidR="00AC6FE3" w:rsidDel="006315DC">
            <w:rPr>
              <w:rFonts w:ascii="Palatino" w:hAnsi="Palatino"/>
              <w:sz w:val="22"/>
            </w:rPr>
            <w:delText>é</w:delText>
          </w:r>
        </w:del>
      </w:ins>
      <w:ins w:id="288" w:author="Joel Rocha" w:date="2016-04-24T13:10:00Z">
        <w:del w:id="289" w:author="Joel Xavier Rocha" w:date="2016-04-25T07:39:00Z">
          <w:r w:rsidR="00B54F65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0" w:author="Joel Xavier Rocha" w:date="2016-04-25T07:39:00Z">
        <w:r w:rsidR="006315DC">
          <w:rPr>
            <w:rFonts w:ascii="Palatino" w:hAnsi="Palatino"/>
            <w:sz w:val="22"/>
          </w:rPr>
          <w:t xml:space="preserve">delas é </w:t>
        </w:r>
      </w:ins>
      <w:ins w:id="291" w:author="Joel Rocha" w:date="2016-04-24T13:10:00Z">
        <w:r w:rsidR="00B54F65">
          <w:rPr>
            <w:rFonts w:ascii="Palatino" w:hAnsi="Palatino"/>
            <w:sz w:val="22"/>
          </w:rPr>
          <w:t>determinado</w:t>
        </w:r>
        <w:r w:rsidR="00AD2DEE">
          <w:rPr>
            <w:rFonts w:ascii="Palatino" w:hAnsi="Palatino"/>
            <w:sz w:val="22"/>
          </w:rPr>
          <w:t xml:space="preserve"> pelo desenvolvedor</w:t>
        </w:r>
      </w:ins>
      <w:ins w:id="292" w:author="Joel Rocha" w:date="2016-04-24T13:12:00Z">
        <w:r w:rsidR="00AD2DEE">
          <w:rPr>
            <w:rFonts w:ascii="Palatino" w:hAnsi="Palatino"/>
            <w:sz w:val="22"/>
          </w:rPr>
          <w:t>.</w:t>
        </w:r>
      </w:ins>
      <w:ins w:id="293" w:author="Joel Rocha" w:date="2016-04-24T13:25:00Z">
        <w:del w:id="294" w:author="Joel Xavier Rocha" w:date="2016-04-25T07:38:00Z">
          <w:r w:rsidR="00AC6FE3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295" w:author="Joel Rocha" w:date="2016-04-24T13:27:00Z">
        <w:del w:id="296" w:author="Joel Xavier Rocha" w:date="2016-04-25T07:38:00Z">
          <w:r w:rsidR="001D0EDB" w:rsidDel="006315DC">
            <w:rPr>
              <w:rFonts w:ascii="Palatino" w:hAnsi="Palatino"/>
              <w:sz w:val="22"/>
            </w:rPr>
            <w:delText>Essas partes s</w:delText>
          </w:r>
        </w:del>
      </w:ins>
      <w:ins w:id="297" w:author="Joel Rocha" w:date="2016-04-24T13:28:00Z">
        <w:del w:id="298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ão chamadas de </w:delText>
          </w:r>
        </w:del>
      </w:ins>
      <w:ins w:id="299" w:author="Joel Rocha" w:date="2016-04-24T13:25:00Z">
        <w:del w:id="300" w:author="Joel Xavier Rocha" w:date="2016-04-25T07:38:00Z">
          <w:r w:rsidR="00AC6FE3" w:rsidDel="006315DC">
            <w:rPr>
              <w:rFonts w:ascii="Palatino" w:hAnsi="Palatino"/>
              <w:sz w:val="22"/>
            </w:rPr>
            <w:delText>páginas</w:delText>
          </w:r>
        </w:del>
      </w:ins>
      <w:ins w:id="301" w:author="Joel Rocha" w:date="2016-04-24T13:28:00Z">
        <w:del w:id="302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desse </w:delText>
          </w:r>
          <w:r w:rsidR="001D0EDB" w:rsidDel="006315DC">
            <w:rPr>
              <w:rFonts w:ascii="Palatino" w:hAnsi="Palatino"/>
              <w:i/>
              <w:sz w:val="22"/>
            </w:rPr>
            <w:delText>datatable</w:delText>
          </w:r>
          <w:r w:rsidR="001D0EDB" w:rsidDel="006315DC">
            <w:rPr>
              <w:rFonts w:ascii="Palatino" w:hAnsi="Palatino"/>
              <w:sz w:val="22"/>
            </w:rPr>
            <w:delText>.</w:delText>
          </w:r>
        </w:del>
      </w:ins>
      <w:ins w:id="303" w:author="Joel Rocha" w:date="2016-04-24T13:32:00Z">
        <w:del w:id="304" w:author="Joel Xavier Rocha" w:date="2016-04-25T07:38:00Z">
          <w:r w:rsidR="001D0EDB" w:rsidDel="006315DC">
            <w:rPr>
              <w:rFonts w:ascii="Palatino" w:hAnsi="Palatino"/>
              <w:sz w:val="22"/>
            </w:rPr>
            <w:delText xml:space="preserve"> </w:delText>
          </w:r>
        </w:del>
      </w:ins>
      <w:ins w:id="305" w:author="Joel Xavier Rocha" w:date="2016-04-25T07:38:00Z">
        <w:r w:rsidR="006315DC">
          <w:rPr>
            <w:rFonts w:ascii="Palatino" w:hAnsi="Palatino"/>
            <w:sz w:val="22"/>
          </w:rPr>
          <w:t xml:space="preserve"> </w:t>
        </w:r>
      </w:ins>
      <w:ins w:id="306" w:author="Joel Xavier Rocha" w:date="2016-04-25T07:39:00Z">
        <w:r w:rsidR="006315DC">
          <w:rPr>
            <w:rFonts w:ascii="Palatino" w:hAnsi="Palatino"/>
            <w:sz w:val="22"/>
          </w:rPr>
          <w:t xml:space="preserve">Sendo assim, </w:t>
        </w:r>
      </w:ins>
      <w:ins w:id="307" w:author="Joel Rocha" w:date="2016-04-24T13:29:00Z">
        <w:del w:id="308" w:author="Joel Xavier Rocha" w:date="2016-04-25T07:39:00Z">
          <w:r w:rsidR="001D0EDB" w:rsidDel="006315DC">
            <w:rPr>
              <w:rFonts w:ascii="Palatino" w:hAnsi="Palatino"/>
              <w:sz w:val="22"/>
            </w:rPr>
            <w:delText>V</w:delText>
          </w:r>
        </w:del>
      </w:ins>
      <w:ins w:id="309" w:author="Joel Xavier Rocha" w:date="2016-04-25T07:39:00Z">
        <w:r w:rsidR="006315DC">
          <w:rPr>
            <w:rFonts w:ascii="Palatino" w:hAnsi="Palatino"/>
            <w:sz w:val="22"/>
          </w:rPr>
          <w:t>v</w:t>
        </w:r>
      </w:ins>
      <w:ins w:id="310" w:author="Joel Rocha" w:date="2016-04-24T13:29:00Z">
        <w:r w:rsidR="001D0EDB">
          <w:rPr>
            <w:rFonts w:ascii="Palatino" w:hAnsi="Palatino"/>
            <w:sz w:val="22"/>
          </w:rPr>
          <w:t>amos analisar</w:t>
        </w:r>
      </w:ins>
      <w:ins w:id="311" w:author="Joel Rocha" w:date="2016-04-24T13:28:00Z">
        <w:r w:rsidR="001D0EDB">
          <w:rPr>
            <w:rFonts w:ascii="Palatino" w:hAnsi="Palatino"/>
            <w:sz w:val="22"/>
          </w:rPr>
          <w:t xml:space="preserve"> a forma como o conteúdo </w:t>
        </w:r>
      </w:ins>
      <w:ins w:id="312" w:author="Joel Rocha" w:date="2016-04-24T13:32:00Z">
        <w:r w:rsidR="001D0EDB">
          <w:rPr>
            <w:rFonts w:ascii="Palatino" w:hAnsi="Palatino"/>
            <w:sz w:val="22"/>
          </w:rPr>
          <w:t>d</w:t>
        </w:r>
      </w:ins>
      <w:ins w:id="313" w:author="Joel Rocha" w:date="2016-04-24T13:28:00Z">
        <w:r w:rsidR="001D0EDB">
          <w:rPr>
            <w:rFonts w:ascii="Palatino" w:hAnsi="Palatino"/>
            <w:sz w:val="22"/>
          </w:rPr>
          <w:t xml:space="preserve">essa tabela </w:t>
        </w:r>
      </w:ins>
      <w:ins w:id="314" w:author="Joel Rocha" w:date="2016-04-24T13:29:00Z">
        <w:r w:rsidR="001D0EDB">
          <w:rPr>
            <w:rFonts w:ascii="Palatino" w:hAnsi="Palatino"/>
            <w:sz w:val="22"/>
          </w:rPr>
          <w:t>é gerenciado</w:t>
        </w:r>
      </w:ins>
      <w:ins w:id="315" w:author="Joel Rocha" w:date="2016-04-24T13:44:00Z">
        <w:r w:rsidR="00B54F65">
          <w:rPr>
            <w:rFonts w:ascii="Palatino" w:hAnsi="Palatino"/>
            <w:sz w:val="22"/>
          </w:rPr>
          <w:t>, de que maneira as páginas dessa tabela s</w:t>
        </w:r>
      </w:ins>
      <w:ins w:id="316" w:author="Joel Rocha" w:date="2016-04-24T13:45:00Z">
        <w:r w:rsidR="00B54F65">
          <w:rPr>
            <w:rFonts w:ascii="Palatino" w:hAnsi="Palatino"/>
            <w:sz w:val="22"/>
          </w:rPr>
          <w:t>ão exibidas e como carregar o conteúdo para elas</w:t>
        </w:r>
      </w:ins>
      <w:ins w:id="317" w:author="Joel Xavier Rocha" w:date="2016-04-25T07:39:00Z">
        <w:r w:rsidR="006315DC">
          <w:rPr>
            <w:rFonts w:ascii="Palatino" w:hAnsi="Palatino"/>
            <w:sz w:val="22"/>
          </w:rPr>
          <w:t xml:space="preserve">, </w:t>
        </w:r>
      </w:ins>
      <w:ins w:id="318" w:author="Joel Rocha" w:date="2016-04-24T13:45:00Z">
        <w:del w:id="319" w:author="Joel Xavier Rocha" w:date="2016-04-25T07:39:00Z">
          <w:r w:rsidR="00B54F65" w:rsidDel="006315DC">
            <w:rPr>
              <w:rFonts w:ascii="Palatino" w:hAnsi="Palatino"/>
              <w:sz w:val="22"/>
            </w:rPr>
            <w:delText>. P</w:delText>
          </w:r>
        </w:del>
      </w:ins>
      <w:ins w:id="320" w:author="Joel Xavier Rocha" w:date="2016-04-25T07:39:00Z">
        <w:r w:rsidR="006315DC">
          <w:rPr>
            <w:rFonts w:ascii="Palatino" w:hAnsi="Palatino"/>
            <w:sz w:val="22"/>
          </w:rPr>
          <w:t>p</w:t>
        </w:r>
      </w:ins>
      <w:ins w:id="321" w:author="Joel Rocha" w:date="2016-04-24T13:29:00Z">
        <w:r w:rsidR="001D0EDB">
          <w:rPr>
            <w:rFonts w:ascii="Palatino" w:hAnsi="Palatino"/>
            <w:sz w:val="22"/>
          </w:rPr>
          <w:t>ara isso temos duas possibilidades</w:t>
        </w:r>
      </w:ins>
      <w:ins w:id="322" w:author="Joel Rocha" w:date="2016-04-24T13:31:00Z">
        <w:r w:rsidR="00B54F65">
          <w:rPr>
            <w:rFonts w:ascii="Palatino" w:hAnsi="Palatino"/>
            <w:sz w:val="22"/>
          </w:rPr>
          <w:t>.</w:t>
        </w:r>
      </w:ins>
    </w:p>
    <w:p w:rsidR="001D0EDB" w:rsidRPr="00B45F1F" w:rsidDel="003C46F6" w:rsidRDefault="001D0EDB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del w:id="323" w:author="Joel Xavier Rocha" w:date="2016-04-25T07:48:00Z"/>
          <w:rFonts w:ascii="Palatino" w:hAnsi="Palatino"/>
          <w:sz w:val="20"/>
          <w:rPrChange w:id="324" w:author="Joel Rocha" w:date="2016-04-24T14:09:00Z">
            <w:rPr>
              <w:del w:id="325" w:author="Joel Xavier Rocha" w:date="2016-04-25T07:48:00Z"/>
              <w:rFonts w:ascii="Palatino" w:hAnsi="Palatino"/>
            </w:rPr>
          </w:rPrChange>
        </w:rPr>
        <w:pPrChange w:id="326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27" w:author="Joel Rocha" w:date="2016-04-24T13:32:00Z">
        <w:r>
          <w:rPr>
            <w:rFonts w:ascii="Palatino" w:hAnsi="Palatino"/>
            <w:sz w:val="22"/>
          </w:rPr>
          <w:t>A primeira possibilidade</w:t>
        </w:r>
      </w:ins>
      <w:ins w:id="328" w:author="Joel Rocha" w:date="2016-04-26T09:55:00Z">
        <w:r w:rsidR="00FF1343">
          <w:rPr>
            <w:rFonts w:ascii="Palatino" w:hAnsi="Palatino"/>
            <w:sz w:val="22"/>
          </w:rPr>
          <w:t>, considerada como má prática,</w:t>
        </w:r>
      </w:ins>
      <w:ins w:id="329" w:author="Joel Rocha" w:date="2016-04-24T13:32:00Z">
        <w:r>
          <w:rPr>
            <w:rFonts w:ascii="Palatino" w:hAnsi="Palatino"/>
            <w:sz w:val="22"/>
          </w:rPr>
          <w:t xml:space="preserve"> consi</w:t>
        </w:r>
      </w:ins>
      <w:ins w:id="330" w:author="Joel Rocha" w:date="2016-04-24T13:33:00Z">
        <w:r>
          <w:rPr>
            <w:rFonts w:ascii="Palatino" w:hAnsi="Palatino"/>
            <w:sz w:val="22"/>
          </w:rPr>
          <w:t>s</w:t>
        </w:r>
      </w:ins>
      <w:ins w:id="331" w:author="Joel Rocha" w:date="2016-04-24T13:32:00Z">
        <w:r>
          <w:rPr>
            <w:rFonts w:ascii="Palatino" w:hAnsi="Palatino"/>
            <w:sz w:val="22"/>
          </w:rPr>
          <w:t>te n</w:t>
        </w:r>
      </w:ins>
      <w:ins w:id="332" w:author="Joel Rocha" w:date="2016-04-24T13:33:00Z">
        <w:r>
          <w:rPr>
            <w:rFonts w:ascii="Palatino" w:hAnsi="Palatino"/>
            <w:sz w:val="22"/>
          </w:rPr>
          <w:t>o</w:t>
        </w:r>
      </w:ins>
      <w:ins w:id="333" w:author="Joel Rocha" w:date="2016-04-24T13:31:00Z">
        <w:r>
          <w:rPr>
            <w:rFonts w:ascii="Palatino" w:hAnsi="Palatino"/>
            <w:sz w:val="22"/>
          </w:rPr>
          <w:t xml:space="preserve"> cenário </w:t>
        </w:r>
      </w:ins>
      <w:ins w:id="334" w:author="Joel Rocha" w:date="2016-04-24T13:33:00Z">
        <w:r>
          <w:rPr>
            <w:rFonts w:ascii="Palatino" w:hAnsi="Palatino"/>
            <w:sz w:val="22"/>
          </w:rPr>
          <w:t>em que</w:t>
        </w:r>
      </w:ins>
      <w:ins w:id="335" w:author="Joel Rocha" w:date="2016-04-24T13:31:00Z">
        <w:r>
          <w:rPr>
            <w:rFonts w:ascii="Palatino" w:hAnsi="Palatino"/>
            <w:sz w:val="22"/>
          </w:rPr>
          <w:t xml:space="preserve"> todos os clientes cadastrados na base </w:t>
        </w:r>
      </w:ins>
      <w:ins w:id="336" w:author="Joel Rocha" w:date="2016-04-24T13:33:00Z">
        <w:r>
          <w:rPr>
            <w:rFonts w:ascii="Palatino" w:hAnsi="Palatino"/>
            <w:sz w:val="22"/>
          </w:rPr>
          <w:t>são carregados e colocados em memória. Facilmente</w:t>
        </w:r>
      </w:ins>
      <w:ins w:id="337" w:author="Joel Rocha" w:date="2016-04-24T13:34:00Z">
        <w:r>
          <w:rPr>
            <w:rFonts w:ascii="Palatino" w:hAnsi="Palatino"/>
            <w:sz w:val="22"/>
          </w:rPr>
          <w:t xml:space="preserve"> </w:t>
        </w:r>
      </w:ins>
      <w:ins w:id="338" w:author="Joel Rocha" w:date="2016-04-24T13:33:00Z">
        <w:r>
          <w:rPr>
            <w:rFonts w:ascii="Palatino" w:hAnsi="Palatino"/>
            <w:sz w:val="22"/>
          </w:rPr>
          <w:t>encontra</w:t>
        </w:r>
      </w:ins>
      <w:ins w:id="339" w:author="Joel Rocha" w:date="2016-04-24T13:34:00Z">
        <w:r>
          <w:rPr>
            <w:rFonts w:ascii="Palatino" w:hAnsi="Palatino"/>
            <w:sz w:val="22"/>
          </w:rPr>
          <w:t>mos</w:t>
        </w:r>
      </w:ins>
      <w:ins w:id="340" w:author="Joel Rocha" w:date="2016-04-24T13:33:00Z">
        <w:r>
          <w:rPr>
            <w:rFonts w:ascii="Palatino" w:hAnsi="Palatino"/>
            <w:sz w:val="22"/>
          </w:rPr>
          <w:t xml:space="preserve"> aplicaç</w:t>
        </w:r>
      </w:ins>
      <w:ins w:id="341" w:author="Joel Rocha" w:date="2016-04-24T13:34:00Z">
        <w:r>
          <w:rPr>
            <w:rFonts w:ascii="Palatino" w:hAnsi="Palatino"/>
            <w:sz w:val="22"/>
          </w:rPr>
          <w:t xml:space="preserve">ões que fazem seleção em </w:t>
        </w:r>
      </w:ins>
      <w:ins w:id="342" w:author="Joel Rocha" w:date="2016-04-24T13:39:00Z">
        <w:r w:rsidR="00B54F65">
          <w:rPr>
            <w:rFonts w:ascii="Palatino" w:hAnsi="Palatino"/>
            <w:sz w:val="22"/>
          </w:rPr>
          <w:t xml:space="preserve">todos os registros </w:t>
        </w:r>
      </w:ins>
      <w:ins w:id="343" w:author="Joel Rocha" w:date="2016-04-24T13:34:00Z">
        <w:r>
          <w:rPr>
            <w:rFonts w:ascii="Palatino" w:hAnsi="Palatino"/>
            <w:sz w:val="22"/>
          </w:rPr>
          <w:t>da base de dados</w:t>
        </w:r>
      </w:ins>
      <w:ins w:id="344" w:author="Joel Rocha" w:date="2016-04-24T13:40:00Z">
        <w:r w:rsidR="00B54F65">
          <w:rPr>
            <w:rFonts w:ascii="Palatino" w:hAnsi="Palatino"/>
            <w:sz w:val="22"/>
          </w:rPr>
          <w:t xml:space="preserve"> (sejam Clientes, Usuários</w:t>
        </w:r>
      </w:ins>
      <w:ins w:id="345" w:author="Joel Rocha" w:date="2016-04-24T13:42:00Z">
        <w:r w:rsidR="00B54F65">
          <w:rPr>
            <w:rFonts w:ascii="Palatino" w:hAnsi="Palatino"/>
            <w:sz w:val="22"/>
          </w:rPr>
          <w:t xml:space="preserve"> entre outros</w:t>
        </w:r>
      </w:ins>
      <w:ins w:id="346" w:author="Joel Rocha" w:date="2016-04-24T13:41:00Z">
        <w:r w:rsidR="00B54F65">
          <w:rPr>
            <w:rFonts w:ascii="Palatino" w:hAnsi="Palatino"/>
            <w:sz w:val="22"/>
          </w:rPr>
          <w:t>) e</w:t>
        </w:r>
      </w:ins>
      <w:ins w:id="347" w:author="Joel Rocha" w:date="2016-04-24T13:34:00Z">
        <w:r w:rsidR="00B54F65">
          <w:rPr>
            <w:rFonts w:ascii="Palatino" w:hAnsi="Palatino"/>
            <w:sz w:val="22"/>
          </w:rPr>
          <w:t xml:space="preserve"> inserem esses objetos </w:t>
        </w:r>
        <w:r>
          <w:rPr>
            <w:rFonts w:ascii="Palatino" w:hAnsi="Palatino"/>
            <w:sz w:val="22"/>
          </w:rPr>
          <w:t>em uma coleç</w:t>
        </w:r>
      </w:ins>
      <w:ins w:id="348" w:author="Joel Rocha" w:date="2016-04-24T13:36:00Z">
        <w:r>
          <w:rPr>
            <w:rFonts w:ascii="Palatino" w:hAnsi="Palatino"/>
            <w:sz w:val="22"/>
          </w:rPr>
          <w:t>ão</w:t>
        </w:r>
      </w:ins>
      <w:ins w:id="349" w:author="Joel Rocha" w:date="2016-04-24T13:38:00Z">
        <w:r w:rsidR="00B54F65">
          <w:rPr>
            <w:rFonts w:ascii="Palatino" w:hAnsi="Palatino"/>
            <w:sz w:val="22"/>
          </w:rPr>
          <w:t xml:space="preserve"> para serem visualizados pelo usu</w:t>
        </w:r>
      </w:ins>
      <w:ins w:id="350" w:author="Joel Rocha" w:date="2016-04-24T13:39:00Z">
        <w:r w:rsidR="00B54F65">
          <w:rPr>
            <w:rFonts w:ascii="Palatino" w:hAnsi="Palatino"/>
            <w:sz w:val="22"/>
          </w:rPr>
          <w:t>ário final</w:t>
        </w:r>
      </w:ins>
      <w:ins w:id="351" w:author="Joel Rocha" w:date="2016-04-24T13:36:00Z">
        <w:r>
          <w:rPr>
            <w:rFonts w:ascii="Palatino" w:hAnsi="Palatino"/>
            <w:sz w:val="22"/>
          </w:rPr>
          <w:t>.</w:t>
        </w:r>
      </w:ins>
      <w:ins w:id="352" w:author="Joel Rocha" w:date="2016-04-24T13:37:00Z">
        <w:r w:rsidR="00B54F65">
          <w:rPr>
            <w:rFonts w:ascii="Palatino" w:hAnsi="Palatino"/>
            <w:sz w:val="22"/>
          </w:rPr>
          <w:t xml:space="preserve"> </w:t>
        </w:r>
      </w:ins>
      <w:ins w:id="353" w:author="Joel Rocha" w:date="2016-04-24T13:49:00Z">
        <w:r w:rsidR="00F96EF3">
          <w:rPr>
            <w:rFonts w:ascii="Palatino" w:hAnsi="Palatino"/>
            <w:sz w:val="22"/>
          </w:rPr>
          <w:t xml:space="preserve">Muitas vezes alguma </w:t>
        </w:r>
      </w:ins>
      <w:ins w:id="354" w:author="Joel Rocha" w:date="2016-04-24T13:51:00Z">
        <w:r w:rsidR="00F96EF3">
          <w:rPr>
            <w:rFonts w:ascii="Palatino" w:hAnsi="Palatino"/>
            <w:sz w:val="22"/>
          </w:rPr>
          <w:t>ação</w:t>
        </w:r>
      </w:ins>
      <w:ins w:id="355" w:author="Joel Xavier Rocha" w:date="2016-04-25T07:48:00Z">
        <w:r w:rsidR="003C46F6">
          <w:rPr>
            <w:rFonts w:ascii="Palatino" w:hAnsi="Palatino"/>
            <w:sz w:val="22"/>
          </w:rPr>
          <w:t xml:space="preserve"> do usu</w:t>
        </w:r>
      </w:ins>
      <w:ins w:id="356" w:author="Joel Xavier Rocha" w:date="2016-04-25T07:49:00Z">
        <w:r w:rsidR="003C46F6">
          <w:rPr>
            <w:rFonts w:ascii="Palatino" w:hAnsi="Palatino"/>
            <w:sz w:val="22"/>
          </w:rPr>
          <w:t>ário, p</w:t>
        </w:r>
      </w:ins>
      <w:ins w:id="357" w:author="Joel Xavier Rocha" w:date="2016-04-25T07:48:00Z">
        <w:r w:rsidR="003C46F6" w:rsidRPr="009C48E7">
          <w:rPr>
            <w:rFonts w:ascii="Palatino" w:hAnsi="Palatino"/>
            <w:sz w:val="22"/>
          </w:rPr>
          <w:t xml:space="preserve">or exemplo, qualquer filtro aplicado ou algum critério de ordenação </w:t>
        </w:r>
      </w:ins>
      <w:ins w:id="358" w:author="Joel Rocha" w:date="2016-04-24T13:51:00Z">
        <w:del w:id="359" w:author="Joel Xavier Rocha" w:date="2016-04-25T07:49:00Z">
          <w:r w:rsidR="00F96EF3" w:rsidDel="003C46F6">
            <w:rPr>
              <w:rFonts w:ascii="Palatino" w:hAnsi="Palatino"/>
              <w:sz w:val="22"/>
            </w:rPr>
            <w:delText xml:space="preserve"> do usuário </w:delText>
          </w:r>
        </w:del>
      </w:ins>
      <w:ins w:id="360" w:author="Joel Rocha" w:date="2016-04-24T13:49:00Z">
        <w:r w:rsidR="00F96EF3">
          <w:rPr>
            <w:rFonts w:ascii="Palatino" w:hAnsi="Palatino"/>
            <w:sz w:val="22"/>
          </w:rPr>
          <w:t xml:space="preserve">no </w:t>
        </w:r>
        <w:proofErr w:type="spellStart"/>
        <w:r w:rsidR="00F96EF3">
          <w:rPr>
            <w:rFonts w:ascii="Palatino" w:hAnsi="Palatino"/>
            <w:i/>
            <w:sz w:val="22"/>
          </w:rPr>
          <w:t>datatable</w:t>
        </w:r>
        <w:proofErr w:type="spellEnd"/>
        <w:r w:rsidR="00F96EF3">
          <w:rPr>
            <w:rFonts w:ascii="Palatino" w:hAnsi="Palatino"/>
            <w:sz w:val="22"/>
          </w:rPr>
          <w:t xml:space="preserve"> faz com que</w:t>
        </w:r>
      </w:ins>
      <w:ins w:id="361" w:author="Joel Rocha" w:date="2016-04-24T13:51:00Z">
        <w:r w:rsidR="00F96EF3">
          <w:rPr>
            <w:rFonts w:ascii="Palatino" w:hAnsi="Palatino"/>
            <w:sz w:val="22"/>
          </w:rPr>
          <w:t xml:space="preserve"> os registros</w:t>
        </w:r>
      </w:ins>
      <w:ins w:id="362" w:author="Joel Rocha" w:date="2016-04-24T13:49:00Z">
        <w:r w:rsidR="00F96EF3">
          <w:rPr>
            <w:rFonts w:ascii="Palatino" w:hAnsi="Palatino"/>
            <w:sz w:val="22"/>
          </w:rPr>
          <w:t xml:space="preserve"> seja</w:t>
        </w:r>
      </w:ins>
      <w:ins w:id="363" w:author="Joel Rocha" w:date="2016-04-24T13:51:00Z">
        <w:r w:rsidR="00F96EF3">
          <w:rPr>
            <w:rFonts w:ascii="Palatino" w:hAnsi="Palatino"/>
            <w:sz w:val="22"/>
          </w:rPr>
          <w:t>m</w:t>
        </w:r>
      </w:ins>
      <w:ins w:id="364" w:author="Joel Rocha" w:date="2016-04-24T13:49:00Z">
        <w:r w:rsidR="00F96EF3">
          <w:rPr>
            <w:rFonts w:ascii="Palatino" w:hAnsi="Palatino"/>
            <w:sz w:val="22"/>
          </w:rPr>
          <w:t xml:space="preserve"> </w:t>
        </w:r>
      </w:ins>
      <w:ins w:id="365" w:author="Joel Xavier Rocha" w:date="2016-04-25T07:49:00Z">
        <w:r w:rsidR="003C46F6">
          <w:rPr>
            <w:rFonts w:ascii="Palatino" w:hAnsi="Palatino"/>
            <w:sz w:val="22"/>
          </w:rPr>
          <w:t xml:space="preserve">todos </w:t>
        </w:r>
      </w:ins>
      <w:ins w:id="366" w:author="Joel Rocha" w:date="2016-04-24T13:49:00Z">
        <w:r w:rsidR="00F96EF3">
          <w:rPr>
            <w:rFonts w:ascii="Palatino" w:hAnsi="Palatino"/>
            <w:sz w:val="22"/>
          </w:rPr>
          <w:t>carregado</w:t>
        </w:r>
      </w:ins>
      <w:ins w:id="367" w:author="Joel Rocha" w:date="2016-04-24T13:51:00Z">
        <w:r w:rsidR="00F96EF3">
          <w:rPr>
            <w:rFonts w:ascii="Palatino" w:hAnsi="Palatino"/>
            <w:sz w:val="22"/>
          </w:rPr>
          <w:t>s</w:t>
        </w:r>
      </w:ins>
      <w:ins w:id="368" w:author="Joel Rocha" w:date="2016-04-24T13:49:00Z">
        <w:r w:rsidR="00F96EF3">
          <w:rPr>
            <w:rFonts w:ascii="Palatino" w:hAnsi="Palatino"/>
            <w:sz w:val="22"/>
          </w:rPr>
          <w:t xml:space="preserve"> novamente</w:t>
        </w:r>
      </w:ins>
      <w:ins w:id="369" w:author="Joel Rocha" w:date="2016-04-24T13:52:00Z">
        <w:del w:id="370" w:author="Joel Xavier Rocha" w:date="2016-04-25T07:48:00Z">
          <w:r w:rsidR="00F96EF3" w:rsidDel="003C46F6">
            <w:rPr>
              <w:rFonts w:ascii="Palatino" w:hAnsi="Palatino"/>
              <w:sz w:val="22"/>
            </w:rPr>
            <w:delText xml:space="preserve">. </w:delText>
          </w:r>
        </w:del>
      </w:ins>
    </w:p>
    <w:p w:rsidR="00F96EF3" w:rsidRDefault="00F96EF3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71" w:author="Joel Rocha" w:date="2016-04-24T14:09:00Z"/>
          <w:rFonts w:ascii="Palatino" w:hAnsi="Palatino"/>
          <w:sz w:val="22"/>
        </w:rPr>
        <w:pPrChange w:id="372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73" w:author="Joel Rocha" w:date="2016-04-24T13:52:00Z">
        <w:del w:id="374" w:author="Joel Xavier Rocha" w:date="2016-04-25T07:48:00Z">
          <w:r w:rsidRPr="00B45F1F" w:rsidDel="003C46F6">
            <w:rPr>
              <w:rFonts w:ascii="Palatino" w:hAnsi="Palatino"/>
              <w:sz w:val="22"/>
              <w:rPrChange w:id="375" w:author="Joel Rocha" w:date="2016-04-24T14:09:00Z">
                <w:rPr>
                  <w:rFonts w:ascii="Palatino" w:hAnsi="Palatino"/>
                </w:rPr>
              </w:rPrChange>
            </w:rPr>
            <w:delText>P</w:delText>
          </w:r>
        </w:del>
      </w:ins>
      <w:ins w:id="376" w:author="Joel Rocha" w:date="2016-04-24T13:51:00Z">
        <w:del w:id="377" w:author="Joel Xavier Rocha" w:date="2016-04-25T07:48:00Z">
          <w:r w:rsidRPr="00B45F1F" w:rsidDel="003C46F6">
            <w:rPr>
              <w:rFonts w:ascii="Palatino" w:hAnsi="Palatino"/>
              <w:sz w:val="22"/>
              <w:rPrChange w:id="378" w:author="Joel Rocha" w:date="2016-04-24T14:09:00Z">
                <w:rPr>
                  <w:rFonts w:ascii="Palatino" w:hAnsi="Palatino"/>
                </w:rPr>
              </w:rPrChange>
            </w:rPr>
            <w:delText xml:space="preserve">or exemplo, </w:delText>
          </w:r>
        </w:del>
      </w:ins>
      <w:ins w:id="379" w:author="Joel Rocha" w:date="2016-04-24T13:52:00Z">
        <w:del w:id="380" w:author="Joel Xavier Rocha" w:date="2016-04-25T07:48:00Z">
          <w:r w:rsidRPr="00B45F1F" w:rsidDel="003C46F6">
            <w:rPr>
              <w:rFonts w:ascii="Palatino" w:hAnsi="Palatino"/>
              <w:sz w:val="22"/>
              <w:rPrChange w:id="381" w:author="Joel Rocha" w:date="2016-04-24T14:09:00Z">
                <w:rPr>
                  <w:rFonts w:ascii="Palatino" w:hAnsi="Palatino"/>
                </w:rPr>
              </w:rPrChange>
            </w:rPr>
            <w:delText xml:space="preserve">qualquer </w:delText>
          </w:r>
        </w:del>
      </w:ins>
      <w:ins w:id="382" w:author="Joel Rocha" w:date="2016-04-24T13:51:00Z">
        <w:del w:id="383" w:author="Joel Xavier Rocha" w:date="2016-04-25T07:48:00Z">
          <w:r w:rsidRPr="00B45F1F" w:rsidDel="003C46F6">
            <w:rPr>
              <w:rFonts w:ascii="Palatino" w:hAnsi="Palatino"/>
              <w:sz w:val="22"/>
              <w:rPrChange w:id="384" w:author="Joel Rocha" w:date="2016-04-24T14:09:00Z">
                <w:rPr>
                  <w:rFonts w:ascii="Palatino" w:hAnsi="Palatino"/>
                </w:rPr>
              </w:rPrChange>
            </w:rPr>
            <w:delText xml:space="preserve">filtro </w:delText>
          </w:r>
        </w:del>
      </w:ins>
      <w:ins w:id="385" w:author="Joel Rocha" w:date="2016-04-24T13:52:00Z">
        <w:del w:id="386" w:author="Joel Xavier Rocha" w:date="2016-04-25T07:48:00Z">
          <w:r w:rsidRPr="00B45F1F" w:rsidDel="003C46F6">
            <w:rPr>
              <w:rFonts w:ascii="Palatino" w:hAnsi="Palatino"/>
              <w:sz w:val="22"/>
              <w:rPrChange w:id="387" w:author="Joel Rocha" w:date="2016-04-24T14:09:00Z">
                <w:rPr>
                  <w:rFonts w:ascii="Palatino" w:hAnsi="Palatino"/>
                </w:rPr>
              </w:rPrChange>
            </w:rPr>
            <w:delText>aplicado ou algum critério de</w:delText>
          </w:r>
        </w:del>
      </w:ins>
      <w:ins w:id="388" w:author="Joel Rocha" w:date="2016-04-24T13:51:00Z">
        <w:del w:id="389" w:author="Joel Xavier Rocha" w:date="2016-04-25T07:48:00Z">
          <w:r w:rsidRPr="00B45F1F" w:rsidDel="003C46F6">
            <w:rPr>
              <w:rFonts w:ascii="Palatino" w:hAnsi="Palatino"/>
              <w:sz w:val="22"/>
              <w:rPrChange w:id="390" w:author="Joel Rocha" w:date="2016-04-24T14:09:00Z">
                <w:rPr>
                  <w:rFonts w:ascii="Palatino" w:hAnsi="Palatino"/>
                </w:rPr>
              </w:rPrChange>
            </w:rPr>
            <w:delText xml:space="preserve"> ordenação dos </w:delText>
          </w:r>
        </w:del>
      </w:ins>
      <w:ins w:id="391" w:author="Joel Rocha" w:date="2016-04-24T13:52:00Z">
        <w:del w:id="392" w:author="Joel Xavier Rocha" w:date="2016-04-25T07:48:00Z">
          <w:r w:rsidRPr="00B45F1F" w:rsidDel="003C46F6">
            <w:rPr>
              <w:rFonts w:ascii="Palatino" w:hAnsi="Palatino"/>
              <w:sz w:val="22"/>
              <w:rPrChange w:id="393" w:author="Joel Rocha" w:date="2016-04-24T14:09:00Z">
                <w:rPr>
                  <w:rFonts w:ascii="Palatino" w:hAnsi="Palatino"/>
                </w:rPr>
              </w:rPrChange>
            </w:rPr>
            <w:delText>registros</w:delText>
          </w:r>
        </w:del>
      </w:ins>
      <w:ins w:id="394" w:author="Joel Rocha" w:date="2016-04-24T13:51:00Z">
        <w:r w:rsidRPr="00B45F1F">
          <w:rPr>
            <w:rFonts w:ascii="Palatino" w:hAnsi="Palatino"/>
            <w:sz w:val="22"/>
            <w:rPrChange w:id="395" w:author="Joel Rocha" w:date="2016-04-24T14:09:00Z">
              <w:rPr>
                <w:rFonts w:ascii="Palatino" w:hAnsi="Palatino"/>
              </w:rPr>
            </w:rPrChange>
          </w:rPr>
          <w:t>.</w:t>
        </w:r>
      </w:ins>
    </w:p>
    <w:p w:rsidR="003C46F6" w:rsidRDefault="00B45F1F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ins w:id="396" w:author="Joel Xavier Rocha" w:date="2016-04-25T07:53:00Z"/>
          <w:rFonts w:ascii="Palatino" w:hAnsi="Palatino"/>
          <w:sz w:val="22"/>
        </w:rPr>
        <w:pPrChange w:id="397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398" w:author="Joel Rocha" w:date="2016-04-24T14:09:00Z">
        <w:r>
          <w:rPr>
            <w:rFonts w:ascii="Palatino" w:hAnsi="Palatino"/>
            <w:sz w:val="22"/>
          </w:rPr>
          <w:t>O segundo cenário que vamos apresentar nesse artigo</w:t>
        </w:r>
      </w:ins>
      <w:ins w:id="399" w:author="Joel Rocha" w:date="2016-04-26T09:56:00Z">
        <w:r w:rsidR="00FF1343">
          <w:rPr>
            <w:rFonts w:ascii="Palatino" w:hAnsi="Palatino"/>
            <w:sz w:val="22"/>
          </w:rPr>
          <w:t>,</w:t>
        </w:r>
      </w:ins>
      <w:ins w:id="400" w:author="Joel Rocha" w:date="2016-04-26T09:55:00Z">
        <w:r w:rsidR="00FF1343">
          <w:rPr>
            <w:rFonts w:ascii="Palatino" w:hAnsi="Palatino"/>
            <w:sz w:val="22"/>
          </w:rPr>
          <w:t xml:space="preserve"> considerado boa prática,</w:t>
        </w:r>
      </w:ins>
      <w:ins w:id="401" w:author="Joel Rocha" w:date="2016-04-24T14:09:00Z">
        <w:r>
          <w:rPr>
            <w:rFonts w:ascii="Palatino" w:hAnsi="Palatino"/>
            <w:sz w:val="22"/>
          </w:rPr>
          <w:t xml:space="preserve"> é aquele </w:t>
        </w:r>
      </w:ins>
      <w:ins w:id="402" w:author="Joel Rocha" w:date="2016-04-26T09:56:00Z">
        <w:r w:rsidR="00FF1343">
          <w:rPr>
            <w:rFonts w:ascii="Palatino" w:hAnsi="Palatino"/>
            <w:sz w:val="22"/>
          </w:rPr>
          <w:t xml:space="preserve">no qual </w:t>
        </w:r>
      </w:ins>
      <w:ins w:id="403" w:author="Joel Rocha" w:date="2016-04-24T14:13:00Z">
        <w:r>
          <w:rPr>
            <w:rFonts w:ascii="Palatino" w:hAnsi="Palatino"/>
            <w:sz w:val="22"/>
          </w:rPr>
          <w:t>recupera</w:t>
        </w:r>
      </w:ins>
      <w:ins w:id="404" w:author="Joel Rocha" w:date="2016-04-26T09:56:00Z">
        <w:r w:rsidR="00FF1343">
          <w:rPr>
            <w:rFonts w:ascii="Palatino" w:hAnsi="Palatino"/>
            <w:sz w:val="22"/>
          </w:rPr>
          <w:t>mos</w:t>
        </w:r>
      </w:ins>
      <w:ins w:id="405" w:author="Joel Rocha" w:date="2016-04-24T14:13:00Z">
        <w:r>
          <w:rPr>
            <w:rFonts w:ascii="Palatino" w:hAnsi="Palatino"/>
            <w:sz w:val="22"/>
          </w:rPr>
          <w:t xml:space="preserve"> d</w:t>
        </w:r>
      </w:ins>
      <w:ins w:id="406" w:author="Joel Rocha" w:date="2016-04-24T14:09:00Z">
        <w:r>
          <w:rPr>
            <w:rFonts w:ascii="Palatino" w:hAnsi="Palatino"/>
            <w:sz w:val="22"/>
          </w:rPr>
          <w:t>a base de dados apenas os registros que est</w:t>
        </w:r>
      </w:ins>
      <w:ins w:id="407" w:author="Joel Rocha" w:date="2016-04-24T14:10:00Z">
        <w:r>
          <w:rPr>
            <w:rFonts w:ascii="Palatino" w:hAnsi="Palatino"/>
            <w:sz w:val="22"/>
          </w:rPr>
          <w:t xml:space="preserve">ão sendo visualizados pelo usuário, por exemplo, suponhamos que existam 4 mil clientes na base, com essa abordagem vamos </w:t>
        </w:r>
      </w:ins>
      <w:ins w:id="408" w:author="Joel Rocha" w:date="2016-04-24T14:14:00Z">
        <w:r>
          <w:rPr>
            <w:rFonts w:ascii="Palatino" w:hAnsi="Palatino"/>
            <w:sz w:val="22"/>
          </w:rPr>
          <w:t>selecionar</w:t>
        </w:r>
      </w:ins>
      <w:ins w:id="409" w:author="Joel Rocha" w:date="2016-04-24T14:10:00Z">
        <w:r>
          <w:rPr>
            <w:rFonts w:ascii="Palatino" w:hAnsi="Palatino"/>
            <w:sz w:val="22"/>
          </w:rPr>
          <w:t xml:space="preserve"> apenas a parte que </w:t>
        </w:r>
      </w:ins>
      <w:ins w:id="410" w:author="Joel Rocha" w:date="2016-04-24T14:14:00Z">
        <w:r>
          <w:rPr>
            <w:rFonts w:ascii="Palatino" w:hAnsi="Palatino"/>
            <w:sz w:val="22"/>
          </w:rPr>
          <w:t>compõe</w:t>
        </w:r>
      </w:ins>
      <w:ins w:id="411" w:author="Joel Rocha" w:date="2016-04-24T14:10:00Z">
        <w:r>
          <w:rPr>
            <w:rFonts w:ascii="Palatino" w:hAnsi="Palatino"/>
            <w:sz w:val="22"/>
          </w:rPr>
          <w:t xml:space="preserve"> a primeira p</w:t>
        </w:r>
      </w:ins>
      <w:ins w:id="412" w:author="Joel Rocha" w:date="2016-04-24T14:11:00Z">
        <w:r>
          <w:rPr>
            <w:rFonts w:ascii="Palatino" w:hAnsi="Palatino"/>
            <w:sz w:val="22"/>
          </w:rPr>
          <w:t xml:space="preserve">ágina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</w:ins>
      <w:proofErr w:type="spellEnd"/>
      <w:ins w:id="413" w:author="Joel Rocha" w:date="2016-04-24T14:14:00Z">
        <w:r>
          <w:rPr>
            <w:rFonts w:ascii="Palatino" w:hAnsi="Palatino"/>
            <w:i/>
            <w:sz w:val="22"/>
          </w:rPr>
          <w:t>,</w:t>
        </w:r>
      </w:ins>
      <w:ins w:id="414" w:author="Joel Rocha" w:date="2016-04-24T14:11:00Z"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ignorando o restante</w:t>
        </w:r>
      </w:ins>
      <w:ins w:id="415" w:author="Joel Rocha" w:date="2016-04-24T14:14:00Z">
        <w:r>
          <w:rPr>
            <w:rFonts w:ascii="Palatino" w:hAnsi="Palatino"/>
            <w:sz w:val="22"/>
          </w:rPr>
          <w:t xml:space="preserve"> dos registros que</w:t>
        </w:r>
      </w:ins>
      <w:ins w:id="416" w:author="Joel Rocha" w:date="2016-04-24T14:11:00Z">
        <w:r>
          <w:rPr>
            <w:rFonts w:ascii="Palatino" w:hAnsi="Palatino"/>
            <w:sz w:val="22"/>
          </w:rPr>
          <w:t xml:space="preserve"> ser</w:t>
        </w:r>
      </w:ins>
      <w:ins w:id="417" w:author="Joel Rocha" w:date="2016-04-24T14:14:00Z">
        <w:r>
          <w:rPr>
            <w:rFonts w:ascii="Palatino" w:hAnsi="Palatino"/>
            <w:sz w:val="22"/>
          </w:rPr>
          <w:t>ão</w:t>
        </w:r>
      </w:ins>
      <w:ins w:id="418" w:author="Joel Rocha" w:date="2016-04-24T14:12:00Z">
        <w:r>
          <w:rPr>
            <w:rFonts w:ascii="Palatino" w:hAnsi="Palatino"/>
            <w:sz w:val="22"/>
          </w:rPr>
          <w:t xml:space="preserve"> carregado</w:t>
        </w:r>
      </w:ins>
      <w:ins w:id="419" w:author="Joel Rocha" w:date="2016-04-24T14:14:00Z">
        <w:r>
          <w:rPr>
            <w:rFonts w:ascii="Palatino" w:hAnsi="Palatino"/>
            <w:sz w:val="22"/>
          </w:rPr>
          <w:t>s</w:t>
        </w:r>
      </w:ins>
      <w:ins w:id="420" w:author="Joel Rocha" w:date="2016-04-24T14:12:00Z">
        <w:r>
          <w:rPr>
            <w:rFonts w:ascii="Palatino" w:hAnsi="Palatino"/>
            <w:sz w:val="22"/>
          </w:rPr>
          <w:t xml:space="preserve"> a medida que alguma ação do </w:t>
        </w:r>
        <w:proofErr w:type="spellStart"/>
        <w:r>
          <w:rPr>
            <w:rFonts w:ascii="Palatino" w:hAnsi="Palatino"/>
            <w:i/>
            <w:sz w:val="22"/>
          </w:rPr>
          <w:t>datatable</w:t>
        </w:r>
        <w:proofErr w:type="spellEnd"/>
        <w:r>
          <w:rPr>
            <w:rFonts w:ascii="Palatino" w:hAnsi="Palatino"/>
            <w:i/>
            <w:sz w:val="22"/>
          </w:rPr>
          <w:t xml:space="preserve"> </w:t>
        </w:r>
        <w:r>
          <w:rPr>
            <w:rFonts w:ascii="Palatino" w:hAnsi="Palatino"/>
            <w:sz w:val="22"/>
          </w:rPr>
          <w:t>for realizada</w:t>
        </w:r>
      </w:ins>
      <w:ins w:id="421" w:author="Joel Rocha" w:date="2016-04-24T14:15:00Z">
        <w:r>
          <w:rPr>
            <w:rFonts w:ascii="Palatino" w:hAnsi="Palatino"/>
            <w:sz w:val="22"/>
          </w:rPr>
          <w:t xml:space="preserve"> (mudar a página, aplicar filtro, buscar, ordenar entre outras)</w:t>
        </w:r>
      </w:ins>
      <w:ins w:id="422" w:author="Joel Rocha" w:date="2016-04-24T14:12:00Z">
        <w:r>
          <w:rPr>
            <w:rFonts w:ascii="Palatino" w:hAnsi="Palatino"/>
            <w:sz w:val="22"/>
          </w:rPr>
          <w:t>.</w:t>
        </w:r>
      </w:ins>
    </w:p>
    <w:p w:rsidR="003C46F6" w:rsidRPr="00B45F1F" w:rsidRDefault="003C46F6">
      <w:pPr>
        <w:pStyle w:val="Standard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4" w:color="auto"/>
        </w:pBdr>
        <w:ind w:firstLine="288"/>
        <w:jc w:val="both"/>
        <w:rPr>
          <w:rFonts w:ascii="Palatino" w:hAnsi="Palatino"/>
          <w:sz w:val="22"/>
          <w:rPrChange w:id="423" w:author="Joel Rocha" w:date="2016-04-24T14:12:00Z">
            <w:rPr>
              <w:rFonts w:ascii="Palatino" w:hAnsi="Palatino"/>
            </w:rPr>
          </w:rPrChange>
        </w:rPr>
        <w:pPrChange w:id="424" w:author="Joel Xavier Rocha" w:date="2016-04-25T15:00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ind w:firstLine="720"/>
            <w:jc w:val="both"/>
          </w:pPr>
        </w:pPrChange>
      </w:pPr>
      <w:ins w:id="425" w:author="Joel Xavier Rocha" w:date="2016-04-25T07:52:00Z">
        <w:r w:rsidRPr="003C46F6">
          <w:rPr>
            <w:rFonts w:ascii="Palatino" w:hAnsi="Palatino"/>
            <w:sz w:val="22"/>
            <w:rPrChange w:id="426" w:author="Joel Xavier Rocha" w:date="2016-04-25T07:52:00Z">
              <w:rPr>
                <w:rFonts w:ascii="Palatino" w:hAnsi="Palatino"/>
              </w:rPr>
            </w:rPrChange>
          </w:rPr>
          <w:t>Utilizando</w:t>
        </w:r>
      </w:ins>
      <w:ins w:id="427" w:author="Joel Rocha" w:date="2016-04-26T09:56:00Z">
        <w:r w:rsidR="00FF1343">
          <w:rPr>
            <w:rFonts w:ascii="Palatino" w:hAnsi="Palatino"/>
            <w:sz w:val="22"/>
          </w:rPr>
          <w:t xml:space="preserve"> a plataforma Java,</w:t>
        </w:r>
      </w:ins>
      <w:ins w:id="428" w:author="Joel Xavier Rocha" w:date="2016-04-25T07:52:00Z">
        <w:r w:rsidRPr="003C46F6">
          <w:rPr>
            <w:rFonts w:ascii="Palatino" w:hAnsi="Palatino"/>
            <w:sz w:val="22"/>
            <w:rPrChange w:id="429" w:author="Joel Xavier Rocha" w:date="2016-04-25T07:52:00Z">
              <w:rPr>
                <w:rFonts w:ascii="Palatino" w:hAnsi="Palatino"/>
              </w:rPr>
            </w:rPrChange>
          </w:rPr>
          <w:t xml:space="preserve"> JSF 2.2, </w:t>
        </w:r>
        <w:proofErr w:type="spellStart"/>
        <w:r w:rsidRPr="003C46F6">
          <w:rPr>
            <w:rFonts w:ascii="Palatino" w:hAnsi="Palatino"/>
            <w:sz w:val="22"/>
            <w:rPrChange w:id="430" w:author="Joel Xavier Rocha" w:date="2016-04-25T07:52:00Z">
              <w:rPr>
                <w:rFonts w:ascii="Palatino" w:hAnsi="Palatino"/>
              </w:rPr>
            </w:rPrChange>
          </w:rPr>
          <w:t>Primefaces</w:t>
        </w:r>
        <w:proofErr w:type="spellEnd"/>
        <w:r w:rsidRPr="003C46F6">
          <w:rPr>
            <w:rFonts w:ascii="Palatino" w:hAnsi="Palatino"/>
            <w:sz w:val="22"/>
            <w:rPrChange w:id="431" w:author="Joel Xavier Rocha" w:date="2016-04-25T07:52:00Z">
              <w:rPr>
                <w:rFonts w:ascii="Palatino" w:hAnsi="Palatino"/>
              </w:rPr>
            </w:rPrChange>
          </w:rPr>
          <w:t xml:space="preserve"> 5, </w:t>
        </w:r>
        <w:proofErr w:type="spellStart"/>
        <w:r w:rsidRPr="003C46F6">
          <w:rPr>
            <w:rFonts w:ascii="Palatino" w:hAnsi="Palatino"/>
            <w:sz w:val="22"/>
            <w:rPrChange w:id="432" w:author="Joel Xavier Rocha" w:date="2016-04-25T07:52:00Z">
              <w:rPr>
                <w:rFonts w:ascii="Palatino" w:hAnsi="Palatino"/>
              </w:rPr>
            </w:rPrChange>
          </w:rPr>
          <w:t>Wildfly</w:t>
        </w:r>
        <w:proofErr w:type="spellEnd"/>
        <w:r w:rsidRPr="003C46F6">
          <w:rPr>
            <w:rFonts w:ascii="Palatino" w:hAnsi="Palatino"/>
            <w:sz w:val="22"/>
            <w:rPrChange w:id="433" w:author="Joel Xavier Rocha" w:date="2016-04-25T07:52:00Z">
              <w:rPr>
                <w:rFonts w:ascii="Palatino" w:hAnsi="Palatino"/>
              </w:rPr>
            </w:rPrChange>
          </w:rPr>
          <w:t>, JPA e EJB 3 fizemos uma aplicação para mostrar uma forma melhor de</w:t>
        </w:r>
      </w:ins>
      <w:ins w:id="434" w:author="Joel Xavier Rocha" w:date="2016-04-25T07:54:00Z">
        <w:r w:rsidR="00313A00">
          <w:rPr>
            <w:rFonts w:ascii="Palatino" w:hAnsi="Palatino"/>
            <w:sz w:val="22"/>
          </w:rPr>
          <w:t xml:space="preserve"> </w:t>
        </w:r>
      </w:ins>
      <w:ins w:id="435" w:author="Joel Xavier Rocha" w:date="2016-04-25T07:52:00Z">
        <w:r w:rsidRPr="003C46F6">
          <w:rPr>
            <w:rFonts w:ascii="Palatino" w:hAnsi="Palatino"/>
            <w:sz w:val="22"/>
            <w:rPrChange w:id="436" w:author="Joel Xavier Rocha" w:date="2016-04-25T07:52:00Z">
              <w:rPr>
                <w:rFonts w:ascii="Palatino" w:hAnsi="Palatino"/>
              </w:rPr>
            </w:rPrChange>
          </w:rPr>
          <w:t xml:space="preserve">paginar um grande volume de dados, tendo em vista a performance, assim como a redução no tráfego de dados. Vamos comparar uma implementação que obtém os resultados </w:t>
        </w:r>
      </w:ins>
      <w:ins w:id="437" w:author="Joel Xavier Rocha" w:date="2016-04-25T07:54:00Z">
        <w:r w:rsidR="00313A00">
          <w:rPr>
            <w:rFonts w:ascii="Palatino" w:hAnsi="Palatino"/>
            <w:sz w:val="22"/>
          </w:rPr>
          <w:t>através das duas formas mencionadas</w:t>
        </w:r>
      </w:ins>
      <w:ins w:id="438" w:author="Joel Xavier Rocha" w:date="2016-04-25T07:52:00Z">
        <w:r w:rsidRPr="003C46F6">
          <w:rPr>
            <w:rFonts w:ascii="Palatino" w:hAnsi="Palatino"/>
            <w:sz w:val="22"/>
            <w:rPrChange w:id="439" w:author="Joel Xavier Rocha" w:date="2016-04-25T07:52:00Z">
              <w:rPr>
                <w:rFonts w:ascii="Palatino" w:hAnsi="Palatino"/>
              </w:rPr>
            </w:rPrChange>
          </w:rPr>
          <w:t>.</w:t>
        </w:r>
      </w:ins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0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1" w:author="Joel Xavier Rocha" w:date="2016-04-25T14:56:00Z">
            <w:rPr>
              <w:del w:id="442" w:author="Joel Rocha" w:date="2016-04-24T14:16:00Z"/>
              <w:rFonts w:ascii="Palatino" w:hAnsi="Palatino"/>
            </w:rPr>
          </w:rPrChange>
        </w:rPr>
        <w:pPrChange w:id="443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4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5" w:author="Joel Xavier Rocha" w:date="2016-04-25T14:56:00Z">
            <w:rPr>
              <w:del w:id="446" w:author="Joel Rocha" w:date="2016-04-24T14:16:00Z"/>
              <w:rFonts w:ascii="Palatino" w:hAnsi="Palatino"/>
            </w:rPr>
          </w:rPrChange>
        </w:rPr>
        <w:pPrChange w:id="447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1D0255" w:rsidRPr="00F507A0" w:rsidDel="00B45F1F" w:rsidRDefault="001D0255">
      <w:pPr>
        <w:pStyle w:val="Standard"/>
        <w:spacing w:before="360" w:after="240"/>
        <w:ind w:firstLine="720"/>
        <w:jc w:val="both"/>
        <w:rPr>
          <w:del w:id="448" w:author="Joel Rocha" w:date="2016-04-24T14:16:00Z"/>
          <w:rFonts w:ascii="Palatino" w:hAnsi="Palatino"/>
          <w:color w:val="0F243E" w:themeColor="text2" w:themeShade="80"/>
          <w:sz w:val="40"/>
          <w:szCs w:val="28"/>
          <w:rPrChange w:id="449" w:author="Joel Xavier Rocha" w:date="2016-04-25T14:56:00Z">
            <w:rPr>
              <w:del w:id="450" w:author="Joel Rocha" w:date="2016-04-24T14:16:00Z"/>
              <w:rFonts w:ascii="Palatino" w:hAnsi="Palatino"/>
            </w:rPr>
          </w:rPrChange>
        </w:rPr>
        <w:pPrChange w:id="451" w:author="Joel Xavier Rocha" w:date="2016-04-25T07:56:00Z">
          <w:pPr>
            <w:pStyle w:val="Standard"/>
            <w:ind w:firstLine="720"/>
            <w:jc w:val="both"/>
          </w:pPr>
        </w:pPrChange>
      </w:pPr>
    </w:p>
    <w:p w:rsidR="00A72777" w:rsidRPr="00F507A0" w:rsidRDefault="00B45F1F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2" w:author="Joel Xavier Rocha" w:date="2016-04-25T09:32:00Z"/>
          <w:rFonts w:ascii="Palatino" w:hAnsi="Palatino"/>
          <w:color w:val="0F243E" w:themeColor="text2" w:themeShade="80"/>
          <w:sz w:val="40"/>
          <w:rPrChange w:id="453" w:author="Joel Xavier Rocha" w:date="2016-04-25T14:56:00Z">
            <w:rPr>
              <w:ins w:id="454" w:author="Joel Xavier Rocha" w:date="2016-04-25T09:32:00Z"/>
              <w:rFonts w:ascii="Palatino" w:hAnsi="Palatino"/>
              <w:sz w:val="32"/>
            </w:rPr>
          </w:rPrChange>
        </w:rPr>
        <w:pPrChange w:id="455" w:author="Joel Xavier Rocha" w:date="2016-04-25T07:56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56" w:author="Joel Rocha" w:date="2016-04-24T14:17:00Z">
        <w:r w:rsidRPr="00F507A0">
          <w:rPr>
            <w:rFonts w:ascii="Palatino" w:hAnsi="Palatino"/>
            <w:color w:val="0F243E" w:themeColor="text2" w:themeShade="80"/>
            <w:sz w:val="40"/>
            <w:rPrChange w:id="457" w:author="Joel Xavier Rocha" w:date="2016-04-25T14:56:00Z">
              <w:rPr>
                <w:rFonts w:ascii="Palatino" w:hAnsi="Palatino"/>
              </w:rPr>
            </w:rPrChange>
          </w:rPr>
          <w:t>Introdução</w:t>
        </w:r>
      </w:ins>
    </w:p>
    <w:p w:rsidR="008359FE" w:rsidRPr="00A72777" w:rsidDel="00A72777" w:rsidRDefault="00A72777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458" w:author="Joel Rocha" w:date="2016-04-24T14:17:00Z"/>
          <w:del w:id="459" w:author="Joel Xavier Rocha" w:date="2016-04-25T09:34:00Z"/>
          <w:rFonts w:eastAsia="Times" w:cs="Times New Roman"/>
          <w:b w:val="0"/>
          <w:bCs w:val="0"/>
          <w:noProof/>
          <w:szCs w:val="24"/>
          <w:lang w:eastAsia="en-US"/>
          <w:rPrChange w:id="460" w:author="Joel Xavier Rocha" w:date="2016-04-25T09:35:00Z">
            <w:rPr>
              <w:ins w:id="461" w:author="Joel Rocha" w:date="2016-04-24T14:17:00Z"/>
              <w:del w:id="462" w:author="Joel Xavier Rocha" w:date="2016-04-25T09:34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  <w:pPrChange w:id="463" w:author="Joel Rocha" w:date="2016-04-25T15:11:00Z">
          <w:pPr>
            <w:pStyle w:val="Interttulo"/>
            <w:keepNext w:val="0"/>
            <w:widowControl/>
            <w:suppressAutoHyphens w:val="0"/>
            <w:spacing w:before="0"/>
            <w:jc w:val="both"/>
            <w:outlineLvl w:val="0"/>
          </w:pPr>
        </w:pPrChange>
      </w:pPr>
      <w:ins w:id="464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Geralmente, </w:t>
        </w:r>
      </w:ins>
      <w:ins w:id="465" w:author="Joel Xavier Rocha" w:date="2016-04-25T10:41:00Z">
        <w:r w:rsidR="00AC37AE">
          <w:rPr>
            <w:rFonts w:eastAsia="Times" w:cs="Times New Roman"/>
            <w:bCs w:val="0"/>
            <w:noProof/>
            <w:lang w:eastAsia="en-US"/>
          </w:rPr>
          <w:t>as</w:t>
        </w:r>
      </w:ins>
      <w:ins w:id="466" w:author="Joel Xavier Rocha" w:date="2016-04-25T09:40:00Z">
        <w:r>
          <w:rPr>
            <w:rFonts w:eastAsia="Times" w:cs="Times New Roman"/>
            <w:bCs w:val="0"/>
            <w:noProof/>
            <w:lang w:eastAsia="en-US"/>
          </w:rPr>
          <w:t xml:space="preserve"> aplicações </w:t>
        </w:r>
        <w:r>
          <w:rPr>
            <w:rFonts w:eastAsia="Times" w:cs="Times New Roman"/>
            <w:bCs w:val="0"/>
            <w:i/>
            <w:noProof/>
            <w:lang w:eastAsia="en-US"/>
          </w:rPr>
          <w:t>web</w:t>
        </w:r>
        <w:r>
          <w:rPr>
            <w:rFonts w:eastAsia="Times" w:cs="Times New Roman"/>
            <w:bCs w:val="0"/>
            <w:noProof/>
            <w:lang w:eastAsia="en-US"/>
          </w:rPr>
          <w:t xml:space="preserve"> que densevolvemos</w:t>
        </w:r>
      </w:ins>
      <w:ins w:id="467" w:author="Joel Xavier Rocha" w:date="2016-04-25T09:41:00Z">
        <w:r>
          <w:rPr>
            <w:rFonts w:eastAsia="Times" w:cs="Times New Roman"/>
            <w:bCs w:val="0"/>
            <w:noProof/>
            <w:lang w:eastAsia="en-US"/>
          </w:rPr>
          <w:t xml:space="preserve"> </w:t>
        </w:r>
      </w:ins>
      <w:del w:id="468" w:author="Joel Xavier Rocha" w:date="2016-04-25T09:34:00Z">
        <w:r w:rsidR="008359FE" w:rsidRPr="00A72777" w:rsidDel="00A72777">
          <w:rPr>
            <w:rFonts w:eastAsia="Times" w:cs="Times New Roman"/>
            <w:bCs w:val="0"/>
            <w:noProof/>
            <w:szCs w:val="24"/>
            <w:lang w:eastAsia="en-US"/>
            <w:rPrChange w:id="469" w:author="Joel Xavier Rocha" w:date="2016-04-25T09:35:00Z">
              <w:rPr>
                <w:rFonts w:eastAsia="Times" w:cs="Times New Roman"/>
                <w:bCs w:val="0"/>
                <w:noProof/>
                <w:sz w:val="28"/>
                <w:szCs w:val="20"/>
                <w:lang w:eastAsia="en-US"/>
              </w:rPr>
            </w:rPrChange>
          </w:rPr>
          <w:delText>Introdução</w:delText>
        </w:r>
      </w:del>
    </w:p>
    <w:p w:rsidR="00B45F1F" w:rsidRPr="00A72777" w:rsidDel="00313A00" w:rsidRDefault="00B45F1F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470" w:author="Joel Xavier Rocha" w:date="2016-04-25T07:58:00Z"/>
          <w:rFonts w:eastAsia="Times" w:cs="Times New Roman"/>
          <w:bCs w:val="0"/>
          <w:noProof/>
          <w:szCs w:val="24"/>
          <w:lang w:eastAsia="en-US"/>
          <w:rPrChange w:id="471" w:author="Joel Xavier Rocha" w:date="2016-04-25T09:35:00Z">
            <w:rPr>
              <w:del w:id="472" w:author="Joel Xavier Rocha" w:date="2016-04-25T07:58:00Z"/>
              <w:rFonts w:eastAsia="Times" w:cs="Times New Roman"/>
              <w:bCs w:val="0"/>
              <w:noProof/>
              <w:sz w:val="28"/>
              <w:szCs w:val="20"/>
              <w:lang w:eastAsia="en-US"/>
            </w:rPr>
          </w:rPrChange>
        </w:rPr>
      </w:pPr>
    </w:p>
    <w:p w:rsidR="008359FE" w:rsidRPr="00A72777" w:rsidDel="00A72777" w:rsidRDefault="008359FE">
      <w:pPr>
        <w:pStyle w:val="Standard"/>
        <w:ind w:left="360"/>
        <w:jc w:val="both"/>
        <w:rPr>
          <w:del w:id="473" w:author="Joel Xavier Rocha" w:date="2016-04-25T09:32:00Z"/>
          <w:rFonts w:ascii="Palatino" w:hAnsi="Palatino"/>
        </w:rPr>
      </w:pPr>
    </w:p>
    <w:p w:rsidR="00191B64" w:rsidRDefault="008359FE">
      <w:pPr>
        <w:pStyle w:val="Standard"/>
        <w:jc w:val="both"/>
        <w:rPr>
          <w:ins w:id="474" w:author="Joel Xavier Rocha" w:date="2016-04-25T14:01:00Z"/>
          <w:rFonts w:ascii="Palatino" w:hAnsi="Palatino"/>
          <w:lang w:val="en-US"/>
        </w:rPr>
        <w:pPrChange w:id="475" w:author="Joel Rocha" w:date="2016-04-25T15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476" w:author="Joel Xavier Rocha" w:date="2016-04-25T09:34:00Z">
        <w:r w:rsidRPr="00A72777" w:rsidDel="00A72777">
          <w:rPr>
            <w:rFonts w:ascii="Palatino" w:hAnsi="Palatino"/>
          </w:rPr>
          <w:delText>discutir</w:delText>
        </w:r>
      </w:del>
      <w:ins w:id="477" w:author="Joel Xavier Rocha" w:date="2016-04-25T10:42:00Z">
        <w:r w:rsidR="00AC37AE">
          <w:rPr>
            <w:rFonts w:eastAsia="Times" w:cs="Times New Roman"/>
            <w:bCs/>
            <w:noProof/>
            <w:lang w:eastAsia="en-US"/>
          </w:rPr>
          <w:t>necessitam</w:t>
        </w:r>
      </w:ins>
      <w:del w:id="478" w:author="Joel Xavier Rocha" w:date="2016-04-25T10:42:00Z">
        <w:r w:rsidDel="00AC37AE">
          <w:rPr>
            <w:rFonts w:ascii="Palatino" w:hAnsi="Palatino"/>
          </w:rPr>
          <w:delText xml:space="preserve"> </w:delText>
        </w:r>
      </w:del>
      <w:del w:id="479" w:author="Joel Xavier Rocha" w:date="2016-04-25T09:34:00Z">
        <w:r w:rsidDel="00A72777">
          <w:rPr>
            <w:rFonts w:ascii="Palatino" w:hAnsi="Palatino"/>
          </w:rPr>
          <w:delText>sobre o problema que será tratado no artigo</w:delText>
        </w:r>
      </w:del>
      <w:ins w:id="480" w:author="Joel Xavier Rocha" w:date="2016-04-25T09:35:00Z">
        <w:r w:rsidR="00A72777">
          <w:rPr>
            <w:rFonts w:ascii="Palatino" w:hAnsi="Palatino"/>
          </w:rPr>
          <w:t xml:space="preserve"> exibir </w:t>
        </w:r>
      </w:ins>
      <w:ins w:id="481" w:author="Joel Xavier Rocha" w:date="2016-04-25T09:36:00Z">
        <w:r w:rsidR="00A72777">
          <w:rPr>
            <w:rFonts w:ascii="Palatino" w:hAnsi="Palatino"/>
          </w:rPr>
          <w:t>uma grande quantidade de registros</w:t>
        </w:r>
      </w:ins>
      <w:ins w:id="482" w:author="Joel Xavier Rocha" w:date="2016-04-25T09:38:00Z">
        <w:r w:rsidR="00A72777">
          <w:rPr>
            <w:rFonts w:ascii="Palatino" w:hAnsi="Palatino"/>
          </w:rPr>
          <w:t xml:space="preserve"> em uma tabela, </w:t>
        </w:r>
      </w:ins>
      <w:ins w:id="483" w:author="Joel Xavier Rocha" w:date="2016-04-25T09:41:00Z">
        <w:r w:rsidR="00A72777">
          <w:rPr>
            <w:rFonts w:ascii="Palatino" w:hAnsi="Palatino"/>
          </w:rPr>
          <w:t>a paginaç</w:t>
        </w:r>
      </w:ins>
      <w:ins w:id="484" w:author="Joel Xavier Rocha" w:date="2016-04-25T09:42:00Z">
        <w:r w:rsidR="00A72777">
          <w:rPr>
            <w:rFonts w:ascii="Palatino" w:hAnsi="Palatino"/>
          </w:rPr>
          <w:t xml:space="preserve">ão </w:t>
        </w:r>
        <w:r w:rsidR="00F85061">
          <w:rPr>
            <w:rFonts w:ascii="Palatino" w:hAnsi="Palatino"/>
          </w:rPr>
          <w:t xml:space="preserve">desses registros </w:t>
        </w:r>
      </w:ins>
      <w:ins w:id="485" w:author="Joel Xavier Rocha" w:date="2016-04-25T09:43:00Z">
        <w:r w:rsidR="00F85061">
          <w:rPr>
            <w:rFonts w:ascii="Palatino" w:hAnsi="Palatino"/>
          </w:rPr>
          <w:t>é uma forma de interação com o usuário que permite divid</w:t>
        </w:r>
      </w:ins>
      <w:ins w:id="486" w:author="Joel Xavier Rocha" w:date="2016-04-25T09:44:00Z">
        <w:r w:rsidR="00F85061">
          <w:rPr>
            <w:rFonts w:ascii="Palatino" w:hAnsi="Palatino"/>
          </w:rPr>
          <w:t>ir</w:t>
        </w:r>
      </w:ins>
      <w:ins w:id="487" w:author="Joel Xavier Rocha" w:date="2016-04-25T09:43:00Z">
        <w:r w:rsidR="00F85061">
          <w:rPr>
            <w:rFonts w:ascii="Palatino" w:hAnsi="Palatino"/>
          </w:rPr>
          <w:t xml:space="preserve"> o conteúdo em várias páginas</w:t>
        </w:r>
      </w:ins>
      <w:ins w:id="488" w:author="Joel Xavier Rocha" w:date="2016-04-25T09:44:00Z">
        <w:r w:rsidR="00F85061">
          <w:rPr>
            <w:rFonts w:ascii="Palatino" w:hAnsi="Palatino"/>
          </w:rPr>
          <w:t>, evitando que as páginas fiquem</w:t>
        </w:r>
      </w:ins>
      <w:ins w:id="489" w:author="Joel Xavier Rocha" w:date="2016-04-25T09:46:00Z">
        <w:r w:rsidR="00F85061">
          <w:rPr>
            <w:rFonts w:ascii="Palatino" w:hAnsi="Palatino"/>
          </w:rPr>
          <w:t xml:space="preserve"> desnecessariamente</w:t>
        </w:r>
      </w:ins>
      <w:ins w:id="490" w:author="Joel Xavier Rocha" w:date="2016-04-25T09:44:00Z">
        <w:r w:rsidR="00F85061">
          <w:rPr>
            <w:rFonts w:ascii="Palatino" w:hAnsi="Palatino"/>
          </w:rPr>
          <w:t xml:space="preserve"> longas</w:t>
        </w:r>
      </w:ins>
      <w:ins w:id="491" w:author="Joel Xavier Rocha" w:date="2016-04-25T09:46:00Z">
        <w:r w:rsidR="00F85061">
          <w:rPr>
            <w:rFonts w:ascii="Palatino" w:hAnsi="Palatino"/>
          </w:rPr>
          <w:t>.</w:t>
        </w:r>
      </w:ins>
      <w:ins w:id="492" w:author="Joel Xavier Rocha" w:date="2016-04-25T09:54:00Z">
        <w:r w:rsidR="003B0A8B">
          <w:rPr>
            <w:rFonts w:ascii="Palatino" w:hAnsi="Palatino"/>
          </w:rPr>
          <w:t xml:space="preserve"> Existem</w:t>
        </w:r>
      </w:ins>
      <w:ins w:id="493" w:author="Joel Xavier Rocha" w:date="2016-04-25T09:55:00Z">
        <w:r w:rsidR="003B0A8B">
          <w:rPr>
            <w:rFonts w:ascii="Palatino" w:hAnsi="Palatino"/>
          </w:rPr>
          <w:t xml:space="preserve"> v</w:t>
        </w:r>
      </w:ins>
      <w:ins w:id="494" w:author="Joel Xavier Rocha" w:date="2016-04-25T09:56:00Z">
        <w:r w:rsidR="003B0A8B">
          <w:rPr>
            <w:rFonts w:ascii="Palatino" w:hAnsi="Palatino"/>
          </w:rPr>
          <w:t xml:space="preserve">ários </w:t>
        </w:r>
      </w:ins>
      <w:ins w:id="495" w:author="Joel Xavier Rocha" w:date="2016-04-25T09:54:00Z">
        <w:r w:rsidR="003B0A8B">
          <w:rPr>
            <w:rFonts w:ascii="Palatino" w:hAnsi="Palatino"/>
          </w:rPr>
          <w:t xml:space="preserve">artigos e discussões </w:t>
        </w:r>
      </w:ins>
      <w:ins w:id="496" w:author="Joel Xavier Rocha" w:date="2016-04-25T09:57:00Z">
        <w:r w:rsidR="003B0A8B">
          <w:rPr>
            <w:rFonts w:ascii="Palatino" w:hAnsi="Palatino"/>
          </w:rPr>
          <w:t xml:space="preserve">na </w:t>
        </w:r>
        <w:r w:rsidR="003B0A8B">
          <w:rPr>
            <w:rFonts w:ascii="Palatino" w:hAnsi="Palatino"/>
            <w:i/>
          </w:rPr>
          <w:t xml:space="preserve">web </w:t>
        </w:r>
      </w:ins>
      <w:ins w:id="497" w:author="Joel Xavier Rocha" w:date="2016-04-25T09:55:00Z">
        <w:r w:rsidR="003B0A8B">
          <w:rPr>
            <w:rFonts w:ascii="Palatino" w:hAnsi="Palatino"/>
          </w:rPr>
          <w:t xml:space="preserve">bem </w:t>
        </w:r>
      </w:ins>
      <w:ins w:id="498" w:author="Joel Xavier Rocha" w:date="2016-04-25T09:48:00Z">
        <w:r w:rsidR="00F85061">
          <w:rPr>
            <w:rFonts w:ascii="Palatino" w:hAnsi="Palatino"/>
          </w:rPr>
          <w:t>relevante</w:t>
        </w:r>
      </w:ins>
      <w:ins w:id="499" w:author="Joel Xavier Rocha" w:date="2016-04-25T09:55:00Z">
        <w:r w:rsidR="003B0A8B">
          <w:rPr>
            <w:rFonts w:ascii="Palatino" w:hAnsi="Palatino"/>
          </w:rPr>
          <w:t>s</w:t>
        </w:r>
      </w:ins>
      <w:ins w:id="500" w:author="Joel Xavier Rocha" w:date="2016-04-25T09:50:00Z">
        <w:r w:rsidR="00F85061">
          <w:rPr>
            <w:rFonts w:ascii="Palatino" w:hAnsi="Palatino"/>
          </w:rPr>
          <w:t xml:space="preserve"> sobre</w:t>
        </w:r>
      </w:ins>
      <w:ins w:id="501" w:author="Joel Xavier Rocha" w:date="2016-04-25T09:55:00Z">
        <w:r w:rsidR="003B0A8B">
          <w:rPr>
            <w:rFonts w:ascii="Palatino" w:hAnsi="Palatino"/>
          </w:rPr>
          <w:t xml:space="preserve"> </w:t>
        </w:r>
      </w:ins>
      <w:ins w:id="502" w:author="Joel Xavier Rocha" w:date="2016-04-25T09:56:00Z">
        <w:r w:rsidR="003B0A8B">
          <w:rPr>
            <w:rFonts w:ascii="Palatino" w:hAnsi="Palatino"/>
          </w:rPr>
          <w:t>implementar ou não</w:t>
        </w:r>
      </w:ins>
      <w:ins w:id="503" w:author="Joel Xavier Rocha" w:date="2016-04-25T09:55:00Z">
        <w:r w:rsidR="003B0A8B">
          <w:rPr>
            <w:rFonts w:ascii="Palatino" w:hAnsi="Palatino"/>
          </w:rPr>
          <w:t xml:space="preserve"> paginação</w:t>
        </w:r>
      </w:ins>
      <w:ins w:id="504" w:author="Joel Xavier Rocha" w:date="2016-04-25T09:56:00Z">
        <w:r w:rsidR="003B0A8B">
          <w:rPr>
            <w:rFonts w:ascii="Palatino" w:hAnsi="Palatino"/>
          </w:rPr>
          <w:t xml:space="preserve"> no conteúdo da nossa aplicação </w:t>
        </w:r>
      </w:ins>
      <w:ins w:id="505" w:author="Joel Xavier Rocha" w:date="2016-04-25T09:57:00Z">
        <w:r w:rsidR="003B0A8B">
          <w:rPr>
            <w:rFonts w:ascii="Palatino" w:hAnsi="Palatino"/>
          </w:rPr>
          <w:t>e,</w:t>
        </w:r>
      </w:ins>
      <w:ins w:id="506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7" w:author="Joel Xavier Rocha" w:date="2016-04-25T10:43:00Z">
        <w:r w:rsidR="00AC37AE">
          <w:rPr>
            <w:rFonts w:ascii="Palatino" w:hAnsi="Palatino"/>
          </w:rPr>
          <w:t>caso</w:t>
        </w:r>
      </w:ins>
      <w:ins w:id="508" w:author="Joel Xavier Rocha" w:date="2016-04-25T09:56:00Z">
        <w:r w:rsidR="003B0A8B">
          <w:rPr>
            <w:rFonts w:ascii="Palatino" w:hAnsi="Palatino"/>
          </w:rPr>
          <w:t xml:space="preserve"> </w:t>
        </w:r>
      </w:ins>
      <w:ins w:id="509" w:author="Joel Xavier Rocha" w:date="2016-04-25T10:43:00Z">
        <w:r w:rsidR="00AC37AE">
          <w:rPr>
            <w:rFonts w:ascii="Palatino" w:hAnsi="Palatino"/>
          </w:rPr>
          <w:t>seja implementado</w:t>
        </w:r>
      </w:ins>
      <w:ins w:id="510" w:author="Joel Xavier Rocha" w:date="2016-04-25T09:56:00Z">
        <w:r w:rsidR="003B0A8B">
          <w:rPr>
            <w:rFonts w:ascii="Palatino" w:hAnsi="Palatino"/>
          </w:rPr>
          <w:t>,</w:t>
        </w:r>
      </w:ins>
      <w:ins w:id="511" w:author="Joel Xavier Rocha" w:date="2016-04-25T09:55:00Z">
        <w:r w:rsidR="003B0A8B">
          <w:rPr>
            <w:rFonts w:ascii="Palatino" w:hAnsi="Palatino"/>
          </w:rPr>
          <w:t xml:space="preserve"> qual deve ser o tamanho da</w:t>
        </w:r>
      </w:ins>
      <w:ins w:id="512" w:author="Joel Xavier Rocha" w:date="2016-04-25T10:44:00Z">
        <w:r w:rsidR="00AC37AE">
          <w:rPr>
            <w:rFonts w:ascii="Palatino" w:hAnsi="Palatino"/>
          </w:rPr>
          <w:t>s</w:t>
        </w:r>
      </w:ins>
      <w:ins w:id="513" w:author="Joel Xavier Rocha" w:date="2016-04-25T09:55:00Z">
        <w:r w:rsidR="003B0A8B">
          <w:rPr>
            <w:rFonts w:ascii="Palatino" w:hAnsi="Palatino"/>
          </w:rPr>
          <w:t xml:space="preserve"> página</w:t>
        </w:r>
      </w:ins>
      <w:ins w:id="514" w:author="Joel Xavier Rocha" w:date="2016-04-25T10:44:00Z">
        <w:r w:rsidR="00AC37AE">
          <w:rPr>
            <w:rFonts w:ascii="Palatino" w:hAnsi="Palatino"/>
          </w:rPr>
          <w:t>s</w:t>
        </w:r>
      </w:ins>
      <w:ins w:id="515" w:author="Joel Xavier Rocha" w:date="2016-04-25T09:57:00Z">
        <w:r w:rsidR="003B0A8B">
          <w:rPr>
            <w:rFonts w:ascii="Palatino" w:hAnsi="Palatino"/>
          </w:rPr>
          <w:t xml:space="preserve">. </w:t>
        </w:r>
      </w:ins>
      <w:proofErr w:type="spellStart"/>
      <w:ins w:id="516" w:author="Joel Xavier Rocha" w:date="2016-04-25T10:02:00Z">
        <w:r w:rsidR="003B0A8B" w:rsidRPr="00947A40">
          <w:rPr>
            <w:rFonts w:ascii="Palatino" w:hAnsi="Palatino"/>
            <w:lang w:val="en-US"/>
            <w:rPrChange w:id="517" w:author="Joel Rocha" w:date="2016-04-25T15:08:00Z">
              <w:rPr>
                <w:rFonts w:ascii="Palatino" w:hAnsi="Palatino"/>
              </w:rPr>
            </w:rPrChange>
          </w:rPr>
          <w:t>V</w:t>
        </w:r>
      </w:ins>
      <w:ins w:id="518" w:author="Joel Xavier Rocha" w:date="2016-04-25T10:00:00Z">
        <w:r w:rsidR="003B0A8B" w:rsidRPr="00947A40">
          <w:rPr>
            <w:rFonts w:ascii="Palatino" w:hAnsi="Palatino"/>
            <w:lang w:val="en-US"/>
            <w:rPrChange w:id="519" w:author="Joel Rocha" w:date="2016-04-25T15:08:00Z">
              <w:rPr>
                <w:rFonts w:ascii="Palatino" w:hAnsi="Palatino"/>
              </w:rPr>
            </w:rPrChange>
          </w:rPr>
          <w:t>e</w:t>
        </w:r>
      </w:ins>
      <w:ins w:id="520" w:author="Joel Xavier Rocha" w:date="2016-04-25T10:44:00Z">
        <w:r w:rsidR="00AC37AE" w:rsidRPr="00947A40">
          <w:rPr>
            <w:rFonts w:ascii="Palatino" w:hAnsi="Palatino"/>
            <w:lang w:val="en-US"/>
          </w:rPr>
          <w:t>ja</w:t>
        </w:r>
      </w:ins>
      <w:proofErr w:type="spellEnd"/>
      <w:ins w:id="521" w:author="Joel Xavier Rocha" w:date="2016-04-25T10:02:00Z">
        <w:r w:rsidR="003B0A8B" w:rsidRPr="00947A40">
          <w:rPr>
            <w:rFonts w:ascii="Palatino" w:hAnsi="Palatino"/>
            <w:lang w:val="en-US"/>
            <w:rPrChange w:id="522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3" w:author="Joel Rocha" w:date="2016-04-25T15:08:00Z">
              <w:rPr>
                <w:rFonts w:ascii="Palatino" w:hAnsi="Palatino"/>
              </w:rPr>
            </w:rPrChange>
          </w:rPr>
          <w:t>por</w:t>
        </w:r>
        <w:proofErr w:type="spellEnd"/>
        <w:r w:rsidR="003B0A8B" w:rsidRPr="00947A40">
          <w:rPr>
            <w:rFonts w:ascii="Palatino" w:hAnsi="Palatino"/>
            <w:lang w:val="en-US"/>
            <w:rPrChange w:id="524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  <w:rPrChange w:id="525" w:author="Joel Rocha" w:date="2016-04-25T15:08:00Z">
              <w:rPr>
                <w:rFonts w:ascii="Palatino" w:hAnsi="Palatino"/>
              </w:rPr>
            </w:rPrChange>
          </w:rPr>
          <w:t>exemplo</w:t>
        </w:r>
      </w:ins>
      <w:proofErr w:type="spellEnd"/>
      <w:ins w:id="526" w:author="Joel Xavier Rocha" w:date="2016-04-25T10:00:00Z">
        <w:r w:rsidR="003B0A8B" w:rsidRPr="00947A40">
          <w:rPr>
            <w:rFonts w:ascii="Palatino" w:hAnsi="Palatino"/>
            <w:lang w:val="en-US"/>
            <w:rPrChange w:id="527" w:author="Joel Rocha" w:date="2016-04-25T15:08:00Z">
              <w:rPr>
                <w:rFonts w:ascii="Palatino" w:hAnsi="Palatino"/>
              </w:rPr>
            </w:rPrChange>
          </w:rPr>
          <w:t xml:space="preserve"> a </w:t>
        </w:r>
        <w:proofErr w:type="spellStart"/>
        <w:r w:rsidR="003B0A8B" w:rsidRPr="00947A40">
          <w:rPr>
            <w:rFonts w:ascii="Palatino" w:hAnsi="Palatino"/>
            <w:lang w:val="en-US"/>
            <w:rPrChange w:id="528" w:author="Joel Rocha" w:date="2016-04-25T15:08:00Z">
              <w:rPr>
                <w:rFonts w:ascii="Palatino" w:hAnsi="Palatino"/>
              </w:rPr>
            </w:rPrChange>
          </w:rPr>
          <w:t>postagem</w:t>
        </w:r>
        <w:proofErr w:type="spellEnd"/>
        <w:r w:rsidR="003B0A8B" w:rsidRPr="00947A40">
          <w:rPr>
            <w:rFonts w:ascii="Palatino" w:hAnsi="Palatino"/>
            <w:lang w:val="en-US"/>
            <w:rPrChange w:id="529" w:author="Joel Rocha" w:date="2016-04-25T15:08:00Z">
              <w:rPr>
                <w:rFonts w:ascii="Palatino" w:hAnsi="Palatino"/>
              </w:rPr>
            </w:rPrChange>
          </w:rPr>
          <w:t xml:space="preserve"> </w:t>
        </w:r>
        <w:r w:rsidR="003B0A8B" w:rsidRPr="003B0A8B">
          <w:rPr>
            <w:rFonts w:ascii="Palatino" w:hAnsi="Palatino"/>
            <w:color w:val="1F497D" w:themeColor="text2"/>
            <w:rPrChange w:id="530" w:author="Joel Xavier Rocha" w:date="2016-04-25T10:03:00Z">
              <w:rPr>
                <w:rFonts w:ascii="Palatino" w:hAnsi="Palatino"/>
              </w:rPr>
            </w:rPrChange>
          </w:rPr>
          <w:fldChar w:fldCharType="begin"/>
        </w:r>
        <w:r w:rsidR="003B0A8B" w:rsidRPr="003B0A8B">
          <w:rPr>
            <w:rFonts w:ascii="Palatino" w:hAnsi="Palatino"/>
            <w:color w:val="1F497D" w:themeColor="text2"/>
            <w:lang w:val="en-US"/>
            <w:rPrChange w:id="531" w:author="Joel Xavier Rocha" w:date="2016-04-25T10:03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="003B0A8B" w:rsidRPr="003B0A8B">
          <w:rPr>
            <w:rFonts w:ascii="Palatino" w:hAnsi="Palatino"/>
            <w:color w:val="1F497D" w:themeColor="text2"/>
            <w:rPrChange w:id="532" w:author="Joel Xavier Rocha" w:date="2016-04-25T10:03:00Z">
              <w:rPr>
                <w:rFonts w:ascii="Palatino" w:hAnsi="Palatino"/>
              </w:rPr>
            </w:rPrChange>
          </w:rPr>
          <w:fldChar w:fldCharType="separate"/>
        </w:r>
        <w:r w:rsidR="003B0A8B" w:rsidRPr="003B0A8B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33" w:author="Joel Xavier Rocha" w:date="2016-04-25T10:03:00Z">
              <w:rPr>
                <w:rStyle w:val="Hyperlink"/>
                <w:rFonts w:ascii="Palatino" w:hAnsi="Palatino"/>
              </w:rPr>
            </w:rPrChange>
          </w:rPr>
          <w:t>Avoid the Pains of Pagination</w:t>
        </w:r>
        <w:r w:rsidR="003B0A8B" w:rsidRPr="003B0A8B">
          <w:rPr>
            <w:rFonts w:ascii="Palatino" w:hAnsi="Palatino"/>
            <w:color w:val="1F497D" w:themeColor="text2"/>
            <w:rPrChange w:id="534" w:author="Joel Xavier Rocha" w:date="2016-04-25T10:03:00Z">
              <w:rPr>
                <w:rFonts w:ascii="Palatino" w:hAnsi="Palatino"/>
              </w:rPr>
            </w:rPrChange>
          </w:rPr>
          <w:fldChar w:fldCharType="end"/>
        </w:r>
      </w:ins>
      <w:ins w:id="535" w:author="Joel Xavier Rocha" w:date="2016-04-25T10:03:00Z">
        <w:r w:rsidR="003B0A8B" w:rsidRPr="003B0A8B">
          <w:rPr>
            <w:rFonts w:ascii="Palatino" w:hAnsi="Palatino"/>
            <w:color w:val="1F497D" w:themeColor="text2"/>
            <w:lang w:val="en-US"/>
            <w:rPrChange w:id="536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  <w:r w:rsidR="003B0A8B" w:rsidRPr="00947A40">
          <w:rPr>
            <w:rFonts w:ascii="Palatino" w:hAnsi="Palatino"/>
            <w:lang w:val="en-US"/>
          </w:rPr>
          <w:t xml:space="preserve">e </w:t>
        </w:r>
        <w:proofErr w:type="spellStart"/>
        <w:r w:rsidR="003B0A8B" w:rsidRPr="00947A40">
          <w:rPr>
            <w:rFonts w:ascii="Palatino" w:hAnsi="Palatino"/>
            <w:lang w:val="en-US"/>
          </w:rPr>
          <w:t>os</w:t>
        </w:r>
        <w:proofErr w:type="spellEnd"/>
        <w:r w:rsidR="003B0A8B" w:rsidRPr="00947A40">
          <w:rPr>
            <w:rFonts w:ascii="Palatino" w:hAnsi="Palatino"/>
            <w:lang w:val="en-US"/>
          </w:rPr>
          <w:t xml:space="preserve"> </w:t>
        </w:r>
        <w:proofErr w:type="spellStart"/>
        <w:r w:rsidR="003B0A8B" w:rsidRPr="00947A40">
          <w:rPr>
            <w:rFonts w:ascii="Palatino" w:hAnsi="Palatino"/>
            <w:lang w:val="en-US"/>
          </w:rPr>
          <w:t>artigos</w:t>
        </w:r>
        <w:proofErr w:type="spellEnd"/>
        <w:del w:id="537" w:author="Joel Rocha" w:date="2016-04-26T09:59:00Z">
          <w:r w:rsidR="003B0A8B" w:rsidDel="00FF1343">
            <w:rPr>
              <w:rFonts w:ascii="Palatino" w:hAnsi="Palatino"/>
              <w:lang w:val="en-US"/>
            </w:rPr>
            <w:delText>:</w:delText>
          </w:r>
        </w:del>
        <w:r w:rsidR="003B0A8B" w:rsidRPr="003B0A8B">
          <w:rPr>
            <w:rFonts w:ascii="Palatino" w:hAnsi="Palatino"/>
            <w:color w:val="1F497D" w:themeColor="text2"/>
            <w:lang w:val="en-US"/>
            <w:rPrChange w:id="538" w:author="Joel Xavier Rocha" w:date="2016-04-25T10:03:00Z">
              <w:rPr>
                <w:rFonts w:ascii="Palatino" w:hAnsi="Palatino"/>
                <w:color w:val="1F497D" w:themeColor="text2"/>
              </w:rPr>
            </w:rPrChange>
          </w:rPr>
          <w:t xml:space="preserve"> </w:t>
        </w:r>
      </w:ins>
      <w:ins w:id="539" w:author="Joel Xavier Rocha" w:date="2016-04-25T10:01:00Z">
        <w:r w:rsidR="003B0A8B" w:rsidRPr="00BD1350">
          <w:rPr>
            <w:rFonts w:ascii="Palatino" w:hAnsi="Palatino"/>
            <w:color w:val="1F497D" w:themeColor="text2"/>
            <w:rPrChange w:id="540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41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="003B0A8B" w:rsidRPr="00BD1350">
          <w:rPr>
            <w:rFonts w:ascii="Palatino" w:hAnsi="Palatino"/>
            <w:color w:val="1F497D" w:themeColor="text2"/>
            <w:rPrChange w:id="542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43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The Impact of Paging vs. Scrolling on Reading Online Text</w:t>
        </w:r>
      </w:ins>
      <w:ins w:id="544" w:author="Joel Xavier Rocha" w:date="2016-04-25T10:05:00Z">
        <w:del w:id="545" w:author="Joel Rocha" w:date="2016-04-26T09:59:00Z">
          <w:r w:rsidR="00BD1350" w:rsidDel="00FF1343">
            <w:rPr>
              <w:rStyle w:val="Hyperlink"/>
              <w:rFonts w:ascii="Palatino" w:hAnsi="Palatino"/>
              <w:color w:val="1F497D" w:themeColor="text2"/>
              <w:u w:val="none"/>
              <w:lang w:val="en-US"/>
            </w:rPr>
            <w:delText xml:space="preserve"> </w:delText>
          </w:r>
        </w:del>
      </w:ins>
      <w:ins w:id="546" w:author="Joel Rocha" w:date="2016-04-26T09:59:00Z">
        <w:r w:rsidR="00FF1343">
          <w:rPr>
            <w:rStyle w:val="Hyperlink"/>
            <w:rFonts w:ascii="Palatino" w:hAnsi="Palatino"/>
            <w:color w:val="auto"/>
            <w:u w:val="none"/>
            <w:lang w:val="en-US"/>
          </w:rPr>
          <w:t xml:space="preserve"> e</w:t>
        </w:r>
      </w:ins>
      <w:ins w:id="547" w:author="Joel Xavier Rocha" w:date="2016-04-25T10:05:00Z">
        <w:del w:id="548" w:author="Joel Rocha" w:date="2016-04-26T09:59:00Z">
          <w:r w:rsidR="00BD1350" w:rsidRPr="00BD1350" w:rsidDel="00FF1343">
            <w:rPr>
              <w:rStyle w:val="Hyperlink"/>
              <w:rFonts w:ascii="Palatino" w:hAnsi="Palatino"/>
              <w:color w:val="auto"/>
              <w:u w:val="none"/>
              <w:lang w:val="en-US"/>
              <w:rPrChange w:id="549" w:author="Joel Xavier Rocha" w:date="2016-04-25T10:05:00Z">
                <w:rPr>
                  <w:rStyle w:val="Hyperlink"/>
                  <w:rFonts w:ascii="Palatino" w:hAnsi="Palatino"/>
                  <w:color w:val="1F497D" w:themeColor="text2"/>
                  <w:u w:val="none"/>
                  <w:lang w:val="en-US"/>
                </w:rPr>
              </w:rPrChange>
            </w:rPr>
            <w:delText>e</w:delText>
          </w:r>
        </w:del>
      </w:ins>
      <w:ins w:id="550" w:author="Joel Xavier Rocha" w:date="2016-04-25T10:01:00Z"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1" w:author="Joel Xavier Rocha" w:date="2016-04-25T10:05:00Z">
              <w:rPr>
                <w:rStyle w:val="Hyperlink"/>
                <w:rFonts w:ascii="Palatino" w:hAnsi="Palatino"/>
              </w:rPr>
            </w:rPrChange>
          </w:rPr>
          <w:t xml:space="preserve"> Passages</w:t>
        </w:r>
        <w:r w:rsidR="003B0A8B" w:rsidRPr="00BD1350">
          <w:rPr>
            <w:rFonts w:ascii="Palatino" w:hAnsi="Palatino"/>
            <w:color w:val="1F497D" w:themeColor="text2"/>
            <w:rPrChange w:id="552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3" w:author="Joel Xavier Rocha" w:date="2016-04-25T10:05:00Z">
              <w:rPr>
                <w:rFonts w:ascii="Palatino" w:hAnsi="Palatino"/>
              </w:rPr>
            </w:rPrChange>
          </w:rPr>
          <w:t xml:space="preserve"> </w:t>
        </w:r>
        <w:r w:rsidR="003B0A8B" w:rsidRPr="00BD1350">
          <w:rPr>
            <w:rFonts w:ascii="Palatino" w:hAnsi="Palatino"/>
            <w:color w:val="1F497D" w:themeColor="text2"/>
            <w:rPrChange w:id="554" w:author="Joel Xavier Rocha" w:date="2016-04-25T10:05:00Z">
              <w:rPr>
                <w:rFonts w:ascii="Palatino" w:hAnsi="Palatino"/>
              </w:rPr>
            </w:rPrChange>
          </w:rPr>
          <w:fldChar w:fldCharType="begin"/>
        </w:r>
        <w:r w:rsidR="003B0A8B" w:rsidRPr="00BD1350">
          <w:rPr>
            <w:rFonts w:ascii="Palatino" w:hAnsi="Palatino"/>
            <w:color w:val="1F497D" w:themeColor="text2"/>
            <w:lang w:val="en-US"/>
            <w:rPrChange w:id="555" w:author="Joel Xavier Rocha" w:date="2016-04-25T10:05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="003B0A8B" w:rsidRPr="00BD1350">
          <w:rPr>
            <w:rFonts w:ascii="Palatino" w:hAnsi="Palatino"/>
            <w:color w:val="1F497D" w:themeColor="text2"/>
            <w:rPrChange w:id="556" w:author="Joel Xavier Rocha" w:date="2016-04-25T10:05:00Z">
              <w:rPr>
                <w:rFonts w:ascii="Palatino" w:hAnsi="Palatino"/>
              </w:rPr>
            </w:rPrChange>
          </w:rPr>
          <w:fldChar w:fldCharType="separate"/>
        </w:r>
        <w:r w:rsidR="003B0A8B" w:rsidRPr="00BD1350">
          <w:rPr>
            <w:rStyle w:val="Hyperlink"/>
            <w:rFonts w:ascii="Palatino" w:hAnsi="Palatino"/>
            <w:color w:val="1F497D" w:themeColor="text2"/>
            <w:u w:val="none"/>
            <w:lang w:val="en-US"/>
            <w:rPrChange w:id="557" w:author="Joel Xavier Rocha" w:date="2016-04-25T10:05:00Z">
              <w:rPr>
                <w:rStyle w:val="Hyperlink"/>
                <w:rFonts w:ascii="Palatino" w:hAnsi="Palatino"/>
              </w:rPr>
            </w:rPrChange>
          </w:rPr>
          <w:t>Paging vs. Scrolling: Looking for the Best Way to Present Search Results</w:t>
        </w:r>
        <w:r w:rsidR="003B0A8B" w:rsidRPr="00BD1350">
          <w:rPr>
            <w:rFonts w:ascii="Palatino" w:hAnsi="Palatino"/>
            <w:color w:val="1F497D" w:themeColor="text2"/>
            <w:rPrChange w:id="558" w:author="Joel Xavier Rocha" w:date="2016-04-25T10:05:00Z">
              <w:rPr>
                <w:rFonts w:ascii="Palatino" w:hAnsi="Palatino"/>
              </w:rPr>
            </w:rPrChange>
          </w:rPr>
          <w:fldChar w:fldCharType="end"/>
        </w:r>
      </w:ins>
      <w:ins w:id="559" w:author="Joel Xavier Rocha" w:date="2016-04-25T10:00:00Z">
        <w:r w:rsidR="003B0A8B" w:rsidRPr="003B0A8B">
          <w:rPr>
            <w:rFonts w:ascii="Palatino" w:hAnsi="Palatino"/>
            <w:lang w:val="en-US"/>
          </w:rPr>
          <w:t>.</w:t>
        </w:r>
      </w:ins>
    </w:p>
    <w:p w:rsidR="00191B64" w:rsidRDefault="00AC37AE">
      <w:pPr>
        <w:pStyle w:val="Standard"/>
        <w:ind w:firstLine="289"/>
        <w:jc w:val="both"/>
        <w:rPr>
          <w:ins w:id="560" w:author="Joel Xavier Rocha" w:date="2016-04-25T14:00:00Z"/>
          <w:rFonts w:ascii="Palatino" w:hAnsi="Palatino"/>
        </w:rPr>
        <w:pPrChange w:id="56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62" w:author="Joel Xavier Rocha" w:date="2016-04-25T10:44:00Z">
        <w:r>
          <w:rPr>
            <w:rFonts w:ascii="Palatino" w:hAnsi="Palatino"/>
          </w:rPr>
          <w:t xml:space="preserve">Uma vez que vamos </w:t>
        </w:r>
      </w:ins>
      <w:ins w:id="563" w:author="Joel Xavier Rocha" w:date="2016-04-25T10:46:00Z">
        <w:r>
          <w:rPr>
            <w:rFonts w:ascii="Palatino" w:hAnsi="Palatino"/>
          </w:rPr>
          <w:t>implementar</w:t>
        </w:r>
      </w:ins>
      <w:ins w:id="564" w:author="Joel Xavier Rocha" w:date="2016-04-25T10:44:00Z">
        <w:r>
          <w:rPr>
            <w:rFonts w:ascii="Palatino" w:hAnsi="Palatino"/>
          </w:rPr>
          <w:t xml:space="preserve"> paginação para o conteúdo exibido em nossa </w:t>
        </w:r>
      </w:ins>
      <w:ins w:id="565" w:author="Joel Xavier Rocha" w:date="2016-04-25T10:46:00Z">
        <w:r>
          <w:rPr>
            <w:rFonts w:ascii="Palatino" w:hAnsi="Palatino"/>
          </w:rPr>
          <w:t>aplicação</w:t>
        </w:r>
      </w:ins>
      <w:ins w:id="566" w:author="Joel Xavier Rocha" w:date="2016-04-25T10:44:00Z">
        <w:r>
          <w:rPr>
            <w:rFonts w:ascii="Palatino" w:hAnsi="Palatino"/>
          </w:rPr>
          <w:t>, há uma porção de coisas que devemos nos atentar</w:t>
        </w:r>
      </w:ins>
      <w:ins w:id="567" w:author="Joel Xavier Rocha" w:date="2016-04-25T10:47:00Z">
        <w:r w:rsidR="00191B64">
          <w:rPr>
            <w:rFonts w:ascii="Palatino" w:hAnsi="Palatino"/>
          </w:rPr>
          <w:t>.</w:t>
        </w:r>
      </w:ins>
      <w:ins w:id="568" w:author="Joel Xavier Rocha" w:date="2016-04-25T10:48:00Z">
        <w:r>
          <w:rPr>
            <w:rFonts w:ascii="Palatino" w:hAnsi="Palatino"/>
          </w:rPr>
          <w:t xml:space="preserve"> </w:t>
        </w:r>
      </w:ins>
      <w:ins w:id="569" w:author="Joel Xavier Rocha" w:date="2016-04-25T13:57:00Z">
        <w:r w:rsidR="00191B64">
          <w:rPr>
            <w:rFonts w:ascii="Palatino" w:hAnsi="Palatino"/>
          </w:rPr>
          <w:t>P</w:t>
        </w:r>
      </w:ins>
      <w:ins w:id="570" w:author="Joel Xavier Rocha" w:date="2016-04-25T13:32:00Z">
        <w:r w:rsidR="000E5654">
          <w:rPr>
            <w:rFonts w:ascii="Palatino" w:hAnsi="Palatino"/>
          </w:rPr>
          <w:t>rincipalmente</w:t>
        </w:r>
      </w:ins>
      <w:ins w:id="571" w:author="Joel Xavier Rocha" w:date="2016-04-25T13:57:00Z">
        <w:r w:rsidR="00191B64">
          <w:rPr>
            <w:rFonts w:ascii="Palatino" w:hAnsi="Palatino"/>
          </w:rPr>
          <w:t>,</w:t>
        </w:r>
      </w:ins>
      <w:ins w:id="572" w:author="Joel Xavier Rocha" w:date="2016-04-25T11:41:00Z">
        <w:r w:rsidR="00992368">
          <w:rPr>
            <w:rFonts w:ascii="Palatino" w:hAnsi="Palatino"/>
          </w:rPr>
          <w:t xml:space="preserve"> </w:t>
        </w:r>
      </w:ins>
      <w:ins w:id="573" w:author="Joel Xavier Rocha" w:date="2016-04-25T10:52:00Z">
        <w:r w:rsidR="00E63BD4">
          <w:rPr>
            <w:rFonts w:ascii="Palatino" w:hAnsi="Palatino"/>
          </w:rPr>
          <w:t>a for</w:t>
        </w:r>
      </w:ins>
      <w:ins w:id="574" w:author="Joel Xavier Rocha" w:date="2016-04-25T10:48:00Z">
        <w:r>
          <w:rPr>
            <w:rFonts w:ascii="Palatino" w:hAnsi="Palatino"/>
          </w:rPr>
          <w:t>ma como</w:t>
        </w:r>
      </w:ins>
      <w:ins w:id="575" w:author="Joel Xavier Rocha" w:date="2016-04-25T13:59:00Z">
        <w:r w:rsidR="00191B64">
          <w:rPr>
            <w:rFonts w:ascii="Palatino" w:hAnsi="Palatino"/>
          </w:rPr>
          <w:t xml:space="preserve"> o conteúdo</w:t>
        </w:r>
      </w:ins>
      <w:ins w:id="576" w:author="Joel Xavier Rocha" w:date="2016-04-25T14:00:00Z">
        <w:r w:rsidR="00191B64">
          <w:rPr>
            <w:rFonts w:ascii="Palatino" w:hAnsi="Palatino"/>
          </w:rPr>
          <w:t xml:space="preserve"> é</w:t>
        </w:r>
      </w:ins>
      <w:ins w:id="577" w:author="Joel Xavier Rocha" w:date="2016-04-25T13:59:00Z">
        <w:r w:rsidR="00191B64">
          <w:rPr>
            <w:rFonts w:ascii="Palatino" w:hAnsi="Palatino"/>
          </w:rPr>
          <w:t xml:space="preserve"> recuperado</w:t>
        </w:r>
      </w:ins>
      <w:ins w:id="578" w:author="Joel Xavier Rocha" w:date="2016-04-25T10:48:00Z">
        <w:r>
          <w:rPr>
            <w:rFonts w:ascii="Palatino" w:hAnsi="Palatino"/>
          </w:rPr>
          <w:t xml:space="preserve"> da base de dad</w:t>
        </w:r>
        <w:r w:rsidR="00191B64">
          <w:rPr>
            <w:rFonts w:ascii="Palatino" w:hAnsi="Palatino"/>
          </w:rPr>
          <w:t xml:space="preserve">os e </w:t>
        </w:r>
      </w:ins>
      <w:ins w:id="579" w:author="Joel Xavier Rocha" w:date="2016-04-25T13:59:00Z">
        <w:r w:rsidR="00191B64">
          <w:rPr>
            <w:rFonts w:ascii="Palatino" w:hAnsi="Palatino"/>
          </w:rPr>
          <w:t>coloc</w:t>
        </w:r>
      </w:ins>
      <w:ins w:id="580" w:author="Joel Xavier Rocha" w:date="2016-04-25T14:00:00Z">
        <w:r w:rsidR="00191B64">
          <w:rPr>
            <w:rFonts w:ascii="Palatino" w:hAnsi="Palatino"/>
          </w:rPr>
          <w:t>ado</w:t>
        </w:r>
      </w:ins>
      <w:ins w:id="581" w:author="Joel Xavier Rocha" w:date="2016-04-25T10:48:00Z">
        <w:r>
          <w:rPr>
            <w:rFonts w:ascii="Palatino" w:hAnsi="Palatino"/>
          </w:rPr>
          <w:t xml:space="preserve"> na memória </w:t>
        </w:r>
      </w:ins>
      <w:ins w:id="582" w:author="Joel Xavier Rocha" w:date="2016-04-25T14:00:00Z">
        <w:r w:rsidR="00191B64">
          <w:rPr>
            <w:rFonts w:ascii="Palatino" w:hAnsi="Palatino"/>
          </w:rPr>
          <w:t>para que fique</w:t>
        </w:r>
      </w:ins>
      <w:ins w:id="583" w:author="Joel Xavier Rocha" w:date="2016-04-25T10:48:00Z">
        <w:r>
          <w:rPr>
            <w:rFonts w:ascii="Palatino" w:hAnsi="Palatino"/>
          </w:rPr>
          <w:t xml:space="preserve"> </w:t>
        </w:r>
      </w:ins>
      <w:ins w:id="584" w:author="Joel Xavier Rocha" w:date="2016-04-25T13:33:00Z">
        <w:r w:rsidR="000E5654">
          <w:rPr>
            <w:rFonts w:ascii="Palatino" w:hAnsi="Palatino"/>
          </w:rPr>
          <w:t>disponível</w:t>
        </w:r>
      </w:ins>
      <w:ins w:id="585" w:author="Joel Xavier Rocha" w:date="2016-04-25T10:49:00Z">
        <w:r>
          <w:rPr>
            <w:rFonts w:ascii="Palatino" w:hAnsi="Palatino"/>
          </w:rPr>
          <w:t xml:space="preserve"> </w:t>
        </w:r>
      </w:ins>
      <w:ins w:id="586" w:author="Joel Xavier Rocha" w:date="2016-04-25T13:33:00Z">
        <w:r w:rsidR="000E5654">
          <w:rPr>
            <w:rFonts w:ascii="Palatino" w:hAnsi="Palatino"/>
          </w:rPr>
          <w:lastRenderedPageBreak/>
          <w:t>a</w:t>
        </w:r>
      </w:ins>
      <w:ins w:id="587" w:author="Joel Xavier Rocha" w:date="2016-04-25T10:49:00Z">
        <w:r>
          <w:rPr>
            <w:rFonts w:ascii="Palatino" w:hAnsi="Palatino"/>
          </w:rPr>
          <w:t>o usuário</w:t>
        </w:r>
      </w:ins>
      <w:ins w:id="588" w:author="Joel Xavier Rocha" w:date="2016-04-25T14:00:00Z">
        <w:r w:rsidR="00191B64">
          <w:rPr>
            <w:rFonts w:ascii="Palatino" w:hAnsi="Palatino"/>
          </w:rPr>
          <w:t xml:space="preserve"> final</w:t>
        </w:r>
      </w:ins>
      <w:ins w:id="589" w:author="Joel Xavier Rocha" w:date="2016-04-25T10:49:00Z">
        <w:r>
          <w:rPr>
            <w:rFonts w:ascii="Palatino" w:hAnsi="Palatino"/>
          </w:rPr>
          <w:t>.</w:t>
        </w:r>
      </w:ins>
    </w:p>
    <w:p w:rsidR="008359FE" w:rsidRDefault="00AC37AE">
      <w:pPr>
        <w:pStyle w:val="Standard"/>
        <w:ind w:firstLine="289"/>
        <w:jc w:val="both"/>
        <w:rPr>
          <w:ins w:id="590" w:author="Joel Xavier Rocha" w:date="2016-04-25T13:51:00Z"/>
          <w:rFonts w:ascii="Palatino" w:hAnsi="Palatino"/>
        </w:rPr>
        <w:pPrChange w:id="591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592" w:author="Joel Xavier Rocha" w:date="2016-04-25T10:50:00Z">
        <w:r>
          <w:rPr>
            <w:rFonts w:ascii="Palatino" w:hAnsi="Palatino"/>
          </w:rPr>
          <w:t xml:space="preserve">A solução comumente adotada para essa tarefa é a de </w:t>
        </w:r>
      </w:ins>
      <w:ins w:id="593" w:author="Joel Xavier Rocha" w:date="2016-04-25T11:41:00Z">
        <w:r w:rsidR="00992368">
          <w:rPr>
            <w:rFonts w:ascii="Palatino" w:hAnsi="Palatino"/>
          </w:rPr>
          <w:t>recuperar</w:t>
        </w:r>
      </w:ins>
      <w:ins w:id="594" w:author="Joel Xavier Rocha" w:date="2016-04-25T13:36:00Z">
        <w:r w:rsidR="00DC69F9">
          <w:rPr>
            <w:rFonts w:ascii="Palatino" w:hAnsi="Palatino"/>
          </w:rPr>
          <w:t xml:space="preserve"> uma única vez</w:t>
        </w:r>
      </w:ins>
      <w:ins w:id="595" w:author="Joel Xavier Rocha" w:date="2016-04-25T10:50:00Z">
        <w:r>
          <w:rPr>
            <w:rFonts w:ascii="Palatino" w:hAnsi="Palatino"/>
          </w:rPr>
          <w:t xml:space="preserve"> o conteúdo </w:t>
        </w:r>
      </w:ins>
      <w:ins w:id="596" w:author="Joel Xavier Rocha" w:date="2016-04-25T13:33:00Z">
        <w:r w:rsidR="000E5654">
          <w:rPr>
            <w:rFonts w:ascii="Palatino" w:hAnsi="Palatino"/>
          </w:rPr>
          <w:t>d</w:t>
        </w:r>
      </w:ins>
      <w:ins w:id="597" w:author="Joel Xavier Rocha" w:date="2016-04-25T10:51:00Z">
        <w:r>
          <w:rPr>
            <w:rFonts w:ascii="Palatino" w:hAnsi="Palatino"/>
          </w:rPr>
          <w:t xml:space="preserve">a base de dados </w:t>
        </w:r>
      </w:ins>
      <w:ins w:id="598" w:author="Joel Xavier Rocha" w:date="2016-04-25T13:26:00Z">
        <w:r w:rsidR="000E5654">
          <w:rPr>
            <w:rFonts w:ascii="Palatino" w:hAnsi="Palatino"/>
          </w:rPr>
          <w:t>e</w:t>
        </w:r>
      </w:ins>
      <w:ins w:id="599" w:author="Joel Xavier Rocha" w:date="2016-04-25T13:41:00Z">
        <w:r w:rsidR="00DC69F9">
          <w:rPr>
            <w:rFonts w:ascii="Palatino" w:hAnsi="Palatino"/>
          </w:rPr>
          <w:t xml:space="preserve"> depois</w:t>
        </w:r>
      </w:ins>
      <w:ins w:id="600" w:author="Joel Xavier Rocha" w:date="2016-04-25T13:26:00Z">
        <w:r w:rsidR="000E5654">
          <w:rPr>
            <w:rFonts w:ascii="Palatino" w:hAnsi="Palatino"/>
          </w:rPr>
          <w:t xml:space="preserve"> </w:t>
        </w:r>
      </w:ins>
      <w:ins w:id="601" w:author="Joel Xavier Rocha" w:date="2016-04-25T13:35:00Z">
        <w:r w:rsidR="00DC69F9">
          <w:rPr>
            <w:rFonts w:ascii="Palatino" w:hAnsi="Palatino"/>
          </w:rPr>
          <w:t xml:space="preserve">adiciona-lo em uma coleção </w:t>
        </w:r>
      </w:ins>
      <w:ins w:id="602" w:author="Joel Xavier Rocha" w:date="2016-04-25T13:36:00Z">
        <w:r w:rsidR="00DC69F9">
          <w:rPr>
            <w:rFonts w:ascii="Palatino" w:hAnsi="Palatino"/>
          </w:rPr>
          <w:t>para ser utilizado</w:t>
        </w:r>
      </w:ins>
      <w:ins w:id="603" w:author="Joel Xavier Rocha" w:date="2016-04-25T13:38:00Z">
        <w:r w:rsidR="00DC69F9">
          <w:rPr>
            <w:rFonts w:ascii="Palatino" w:hAnsi="Palatino"/>
          </w:rPr>
          <w:t xml:space="preserve"> pelo usuário</w:t>
        </w:r>
      </w:ins>
      <w:ins w:id="604" w:author="Joel Xavier Rocha" w:date="2016-04-25T13:44:00Z">
        <w:r w:rsidR="00DC69F9">
          <w:rPr>
            <w:rFonts w:ascii="Palatino" w:hAnsi="Palatino"/>
          </w:rPr>
          <w:t xml:space="preserve"> e, a</w:t>
        </w:r>
      </w:ins>
      <w:ins w:id="605" w:author="Joel Xavier Rocha" w:date="2016-04-25T13:43:00Z">
        <w:r w:rsidR="00DC69F9">
          <w:rPr>
            <w:rFonts w:ascii="Palatino" w:hAnsi="Palatino"/>
          </w:rPr>
          <w:t xml:space="preserve"> partir dessa coleção, pode-se </w:t>
        </w:r>
      </w:ins>
      <w:ins w:id="606" w:author="Joel Xavier Rocha" w:date="2016-04-25T13:44:00Z">
        <w:r w:rsidR="00DC69F9">
          <w:rPr>
            <w:rFonts w:ascii="Palatino" w:hAnsi="Palatino"/>
          </w:rPr>
          <w:t>paginar</w:t>
        </w:r>
      </w:ins>
      <w:ins w:id="607" w:author="Joel Xavier Rocha" w:date="2016-04-25T13:43:00Z">
        <w:r w:rsidR="00DC69F9">
          <w:rPr>
            <w:rFonts w:ascii="Palatino" w:hAnsi="Palatino"/>
          </w:rPr>
          <w:t xml:space="preserve"> os dados em uma tabela</w:t>
        </w:r>
      </w:ins>
      <w:ins w:id="608" w:author="Joel Xavier Rocha" w:date="2016-04-25T13:44:00Z">
        <w:r w:rsidR="00DC69F9">
          <w:rPr>
            <w:rFonts w:ascii="Palatino" w:hAnsi="Palatino"/>
          </w:rPr>
          <w:t xml:space="preserve">. </w:t>
        </w:r>
      </w:ins>
      <w:ins w:id="609" w:author="Joel Xavier Rocha" w:date="2016-04-25T13:41:00Z">
        <w:r w:rsidR="00DC69F9">
          <w:rPr>
            <w:rFonts w:ascii="Palatino" w:hAnsi="Palatino"/>
          </w:rPr>
          <w:t>Note que</w:t>
        </w:r>
      </w:ins>
      <w:ins w:id="610" w:author="Joel Xavier Rocha" w:date="2016-04-25T13:38:00Z">
        <w:r w:rsidR="00DC69F9">
          <w:rPr>
            <w:rFonts w:ascii="Palatino" w:hAnsi="Palatino"/>
          </w:rPr>
          <w:t>, independente do volume de dados</w:t>
        </w:r>
      </w:ins>
      <w:ins w:id="611" w:author="Joel Xavier Rocha" w:date="2016-04-25T13:39:00Z">
        <w:r w:rsidR="00DC69F9">
          <w:rPr>
            <w:rFonts w:ascii="Palatino" w:hAnsi="Palatino"/>
          </w:rPr>
          <w:t>,</w:t>
        </w:r>
      </w:ins>
      <w:ins w:id="612" w:author="Joel Xavier Rocha" w:date="2016-04-25T13:42:00Z">
        <w:r w:rsidR="00DC69F9">
          <w:rPr>
            <w:rFonts w:ascii="Palatino" w:hAnsi="Palatino"/>
          </w:rPr>
          <w:t xml:space="preserve"> no momento que </w:t>
        </w:r>
      </w:ins>
      <w:ins w:id="613" w:author="Joel Xavier Rocha" w:date="2016-04-25T13:47:00Z">
        <w:r w:rsidR="004A7CB3">
          <w:rPr>
            <w:rFonts w:ascii="Palatino" w:hAnsi="Palatino"/>
          </w:rPr>
          <w:t>o usuário</w:t>
        </w:r>
      </w:ins>
      <w:ins w:id="614" w:author="Joel Xavier Rocha" w:date="2016-04-25T13:42:00Z">
        <w:r w:rsidR="00DC69F9">
          <w:rPr>
            <w:rFonts w:ascii="Palatino" w:hAnsi="Palatino"/>
          </w:rPr>
          <w:t xml:space="preserve"> solicita</w:t>
        </w:r>
      </w:ins>
      <w:ins w:id="615" w:author="Joel Xavier Rocha" w:date="2016-04-25T13:47:00Z">
        <w:r w:rsidR="004A7CB3">
          <w:rPr>
            <w:rFonts w:ascii="Palatino" w:hAnsi="Palatino"/>
          </w:rPr>
          <w:t xml:space="preserve"> – por exemplo – os </w:t>
        </w:r>
      </w:ins>
      <w:ins w:id="616" w:author="Joel Xavier Rocha" w:date="2016-04-25T13:42:00Z">
        <w:r w:rsidR="00DC69F9">
          <w:rPr>
            <w:rFonts w:ascii="Palatino" w:hAnsi="Palatino"/>
          </w:rPr>
          <w:t>clientes cadastrados</w:t>
        </w:r>
      </w:ins>
      <w:ins w:id="617" w:author="Joel Xavier Rocha" w:date="2016-04-25T13:47:00Z">
        <w:r w:rsidR="004A7CB3">
          <w:rPr>
            <w:rFonts w:ascii="Palatino" w:hAnsi="Palatino"/>
          </w:rPr>
          <w:t xml:space="preserve"> no sistema</w:t>
        </w:r>
      </w:ins>
      <w:ins w:id="618" w:author="Joel Xavier Rocha" w:date="2016-04-25T13:43:00Z">
        <w:r w:rsidR="00DC69F9">
          <w:rPr>
            <w:rFonts w:ascii="Palatino" w:hAnsi="Palatino"/>
          </w:rPr>
          <w:t>,</w:t>
        </w:r>
      </w:ins>
      <w:ins w:id="619" w:author="Joel Xavier Rocha" w:date="2016-04-25T13:38:00Z">
        <w:r w:rsidR="00DC69F9">
          <w:rPr>
            <w:rFonts w:ascii="Palatino" w:hAnsi="Palatino"/>
          </w:rPr>
          <w:t xml:space="preserve"> a aplicaç</w:t>
        </w:r>
      </w:ins>
      <w:ins w:id="620" w:author="Joel Xavier Rocha" w:date="2016-04-25T13:39:00Z">
        <w:r w:rsidR="00DC69F9">
          <w:rPr>
            <w:rFonts w:ascii="Palatino" w:hAnsi="Palatino"/>
          </w:rPr>
          <w:t>ão obtém tudo e coloca isso</w:t>
        </w:r>
      </w:ins>
      <w:ins w:id="621" w:author="Joel Xavier Rocha" w:date="2016-04-25T13:40:00Z">
        <w:r w:rsidR="00DC69F9">
          <w:rPr>
            <w:rFonts w:ascii="Palatino" w:hAnsi="Palatino"/>
          </w:rPr>
          <w:t xml:space="preserve"> disponível </w:t>
        </w:r>
      </w:ins>
      <w:ins w:id="622" w:author="Joel Xavier Rocha" w:date="2016-04-25T13:39:00Z">
        <w:r w:rsidR="00DC69F9">
          <w:rPr>
            <w:rFonts w:ascii="Palatino" w:hAnsi="Palatino"/>
          </w:rPr>
          <w:t>na memória</w:t>
        </w:r>
      </w:ins>
      <w:ins w:id="623" w:author="Joel Xavier Rocha" w:date="2016-04-25T13:43:00Z">
        <w:r w:rsidR="004A7CB3">
          <w:rPr>
            <w:rFonts w:ascii="Palatino" w:hAnsi="Palatino"/>
          </w:rPr>
          <w:t>.</w:t>
        </w:r>
        <w:r w:rsidR="00DC69F9">
          <w:rPr>
            <w:rFonts w:ascii="Palatino" w:hAnsi="Palatino"/>
          </w:rPr>
          <w:t xml:space="preserve"> </w:t>
        </w:r>
      </w:ins>
      <w:ins w:id="624" w:author="Joel Xavier Rocha" w:date="2016-04-25T13:48:00Z">
        <w:r w:rsidR="004A7CB3">
          <w:rPr>
            <w:rFonts w:ascii="Palatino" w:hAnsi="Palatino"/>
          </w:rPr>
          <w:t>O</w:t>
        </w:r>
      </w:ins>
      <w:ins w:id="625" w:author="Joel Xavier Rocha" w:date="2016-04-25T13:45:00Z">
        <w:r w:rsidR="00DC69F9">
          <w:rPr>
            <w:rFonts w:ascii="Palatino" w:hAnsi="Palatino"/>
          </w:rPr>
          <w:t>u seja</w:t>
        </w:r>
      </w:ins>
      <w:ins w:id="626" w:author="Joel Xavier Rocha" w:date="2016-04-25T13:48:00Z">
        <w:r w:rsidR="004A7CB3">
          <w:rPr>
            <w:rFonts w:ascii="Palatino" w:hAnsi="Palatino"/>
          </w:rPr>
          <w:t>,</w:t>
        </w:r>
      </w:ins>
      <w:ins w:id="627" w:author="Joel Xavier Rocha" w:date="2016-04-25T13:45:00Z">
        <w:r w:rsidR="00DC69F9">
          <w:rPr>
            <w:rFonts w:ascii="Palatino" w:hAnsi="Palatino"/>
          </w:rPr>
          <w:t xml:space="preserve"> a paginação pode ser feita</w:t>
        </w:r>
      </w:ins>
      <w:ins w:id="628" w:author="Joel Xavier Rocha" w:date="2016-04-25T13:48:00Z">
        <w:r w:rsidR="004A7CB3">
          <w:rPr>
            <w:rFonts w:ascii="Palatino" w:hAnsi="Palatino"/>
          </w:rPr>
          <w:t xml:space="preserve"> com o que foi recuperado</w:t>
        </w:r>
      </w:ins>
      <w:ins w:id="629" w:author="Joel Xavier Rocha" w:date="2016-04-25T13:49:00Z">
        <w:r w:rsidR="004A7CB3">
          <w:rPr>
            <w:rFonts w:ascii="Palatino" w:hAnsi="Palatino"/>
          </w:rPr>
          <w:t xml:space="preserve"> da base de dados</w:t>
        </w:r>
      </w:ins>
      <w:ins w:id="630" w:author="Joel Xavier Rocha" w:date="2016-04-25T13:48:00Z">
        <w:r w:rsidR="004A7CB3">
          <w:rPr>
            <w:rFonts w:ascii="Palatino" w:hAnsi="Palatino"/>
          </w:rPr>
          <w:t>, mas</w:t>
        </w:r>
      </w:ins>
      <w:ins w:id="631" w:author="Joel Xavier Rocha" w:date="2016-04-25T13:45:00Z">
        <w:r w:rsidR="00DC69F9">
          <w:rPr>
            <w:rFonts w:ascii="Palatino" w:hAnsi="Palatino"/>
          </w:rPr>
          <w:t xml:space="preserve"> </w:t>
        </w:r>
      </w:ins>
      <w:ins w:id="632" w:author="Joel Xavier Rocha" w:date="2016-04-25T13:49:00Z">
        <w:r w:rsidR="004A7CB3">
          <w:rPr>
            <w:rFonts w:ascii="Palatino" w:hAnsi="Palatino"/>
          </w:rPr>
          <w:t>esse</w:t>
        </w:r>
      </w:ins>
      <w:ins w:id="633" w:author="Joel Xavier Rocha" w:date="2016-04-25T13:46:00Z">
        <w:r w:rsidR="00DC69F9">
          <w:rPr>
            <w:rFonts w:ascii="Palatino" w:hAnsi="Palatino"/>
          </w:rPr>
          <w:t xml:space="preserve"> conteúdo</w:t>
        </w:r>
      </w:ins>
      <w:ins w:id="634" w:author="Joel Xavier Rocha" w:date="2016-04-25T13:45:00Z">
        <w:r w:rsidR="00DC69F9">
          <w:rPr>
            <w:rFonts w:ascii="Palatino" w:hAnsi="Palatino"/>
          </w:rPr>
          <w:t xml:space="preserve"> na verdade já </w:t>
        </w:r>
      </w:ins>
      <w:ins w:id="635" w:author="Joel Xavier Rocha" w:date="2016-04-25T13:46:00Z">
        <w:r w:rsidR="00DC69F9">
          <w:rPr>
            <w:rFonts w:ascii="Palatino" w:hAnsi="Palatino"/>
          </w:rPr>
          <w:t>está</w:t>
        </w:r>
      </w:ins>
      <w:ins w:id="636" w:author="Joel Xavier Rocha" w:date="2016-04-25T13:49:00Z">
        <w:r w:rsidR="004A7CB3">
          <w:rPr>
            <w:rFonts w:ascii="Palatino" w:hAnsi="Palatino"/>
          </w:rPr>
          <w:t xml:space="preserve"> totalmente</w:t>
        </w:r>
      </w:ins>
      <w:ins w:id="637" w:author="Joel Xavier Rocha" w:date="2016-04-25T13:45:00Z">
        <w:r w:rsidR="00DC69F9">
          <w:rPr>
            <w:rFonts w:ascii="Palatino" w:hAnsi="Palatino"/>
          </w:rPr>
          <w:t xml:space="preserve"> disponíve</w:t>
        </w:r>
      </w:ins>
      <w:ins w:id="638" w:author="Joel Xavier Rocha" w:date="2016-04-25T13:46:00Z">
        <w:r w:rsidR="00DC69F9">
          <w:rPr>
            <w:rFonts w:ascii="Palatino" w:hAnsi="Palatino"/>
          </w:rPr>
          <w:t>l</w:t>
        </w:r>
      </w:ins>
      <w:ins w:id="639" w:author="Joel Xavier Rocha" w:date="2016-04-25T13:52:00Z">
        <w:r w:rsidR="004A7CB3">
          <w:rPr>
            <w:rFonts w:ascii="Palatino" w:hAnsi="Palatino"/>
          </w:rPr>
          <w:t xml:space="preserve"> </w:t>
        </w:r>
      </w:ins>
      <w:ins w:id="640" w:author="Joel Xavier Rocha" w:date="2016-04-25T13:45:00Z">
        <w:r w:rsidR="00DC69F9">
          <w:rPr>
            <w:rFonts w:ascii="Palatino" w:hAnsi="Palatino"/>
          </w:rPr>
          <w:t>para o cliente</w:t>
        </w:r>
      </w:ins>
      <w:ins w:id="641" w:author="Joel Xavier Rocha" w:date="2016-04-25T13:52:00Z">
        <w:r w:rsidR="004A7CB3">
          <w:rPr>
            <w:rFonts w:ascii="Palatino" w:hAnsi="Palatino"/>
          </w:rPr>
          <w:t xml:space="preserve"> (embora não </w:t>
        </w:r>
      </w:ins>
      <w:ins w:id="642" w:author="Joel Xavier Rocha" w:date="2016-04-25T13:56:00Z">
        <w:r w:rsidR="004A7CB3">
          <w:rPr>
            <w:rFonts w:ascii="Palatino" w:hAnsi="Palatino"/>
          </w:rPr>
          <w:t>esteja</w:t>
        </w:r>
      </w:ins>
      <w:ins w:id="643" w:author="Joel Xavier Rocha" w:date="2016-04-25T13:52:00Z">
        <w:r w:rsidR="004A7CB3">
          <w:rPr>
            <w:rFonts w:ascii="Palatino" w:hAnsi="Palatino"/>
          </w:rPr>
          <w:t xml:space="preserve"> visível)</w:t>
        </w:r>
      </w:ins>
      <w:ins w:id="644" w:author="Joel Xavier Rocha" w:date="2016-04-25T13:45:00Z">
        <w:r w:rsidR="00DC69F9">
          <w:rPr>
            <w:rFonts w:ascii="Palatino" w:hAnsi="Palatino"/>
          </w:rPr>
          <w:t>, pois a aplicaç</w:t>
        </w:r>
      </w:ins>
      <w:ins w:id="645" w:author="Joel Xavier Rocha" w:date="2016-04-25T13:46:00Z">
        <w:r w:rsidR="00DC69F9">
          <w:rPr>
            <w:rFonts w:ascii="Palatino" w:hAnsi="Palatino"/>
          </w:rPr>
          <w:t xml:space="preserve">ão o colocou </w:t>
        </w:r>
        <w:r w:rsidR="004A7CB3">
          <w:rPr>
            <w:rFonts w:ascii="Palatino" w:hAnsi="Palatino"/>
          </w:rPr>
          <w:t>em memória</w:t>
        </w:r>
      </w:ins>
      <w:ins w:id="646" w:author="Joel Xavier Rocha" w:date="2016-04-25T13:40:00Z">
        <w:r w:rsidR="00DC69F9">
          <w:rPr>
            <w:rFonts w:ascii="Palatino" w:hAnsi="Palatino"/>
          </w:rPr>
          <w:t xml:space="preserve">. </w:t>
        </w:r>
      </w:ins>
      <w:ins w:id="647" w:author="Joel Xavier Rocha" w:date="2016-04-25T13:50:00Z">
        <w:r w:rsidR="004A7CB3">
          <w:rPr>
            <w:rFonts w:ascii="Palatino" w:hAnsi="Palatino"/>
          </w:rPr>
          <w:t>Então, dizemos que a paginaç</w:t>
        </w:r>
      </w:ins>
      <w:ins w:id="648" w:author="Joel Xavier Rocha" w:date="2016-04-25T13:51:00Z">
        <w:r w:rsidR="004A7CB3">
          <w:rPr>
            <w:rFonts w:ascii="Palatino" w:hAnsi="Palatino"/>
          </w:rPr>
          <w:t>ão é feita em memória</w:t>
        </w:r>
      </w:ins>
      <w:ins w:id="649" w:author="Joel Rocha" w:date="2016-04-26T10:00:00Z">
        <w:r w:rsidR="00FF1343">
          <w:rPr>
            <w:rFonts w:ascii="Palatino" w:hAnsi="Palatino"/>
          </w:rPr>
          <w:t xml:space="preserve"> e consideramos essa abordagem como má prática, pois </w:t>
        </w:r>
      </w:ins>
      <w:ins w:id="650" w:author="Joel Rocha" w:date="2016-04-26T10:01:00Z">
        <w:r w:rsidR="00FF1343">
          <w:rPr>
            <w:rFonts w:ascii="Palatino" w:hAnsi="Palatino"/>
          </w:rPr>
          <w:t>usa de forma indevida os recursos disponíveis</w:t>
        </w:r>
      </w:ins>
      <w:ins w:id="651" w:author="Joel Xavier Rocha" w:date="2016-04-25T13:51:00Z">
        <w:r w:rsidR="004A7CB3">
          <w:rPr>
            <w:rFonts w:ascii="Palatino" w:hAnsi="Palatino"/>
          </w:rPr>
          <w:t>.</w:t>
        </w:r>
      </w:ins>
    </w:p>
    <w:p w:rsidR="00A835C6" w:rsidRDefault="004A7CB3">
      <w:pPr>
        <w:pStyle w:val="Standard"/>
        <w:ind w:firstLine="289"/>
        <w:jc w:val="both"/>
        <w:rPr>
          <w:ins w:id="652" w:author="Joel Xavier Rocha" w:date="2016-04-25T14:13:00Z"/>
          <w:rFonts w:ascii="Palatino" w:hAnsi="Palatino"/>
        </w:rPr>
        <w:pPrChange w:id="653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54" w:author="Joel Xavier Rocha" w:date="2016-04-25T13:51:00Z">
        <w:r>
          <w:rPr>
            <w:rFonts w:ascii="Palatino" w:hAnsi="Palatino"/>
          </w:rPr>
          <w:t>Para resolver esse problema</w:t>
        </w:r>
      </w:ins>
      <w:ins w:id="655" w:author="Joel Xavier Rocha" w:date="2016-04-25T14:02:00Z">
        <w:r w:rsidR="00191B64">
          <w:rPr>
            <w:rFonts w:ascii="Palatino" w:hAnsi="Palatino"/>
          </w:rPr>
          <w:t xml:space="preserve">, utilizamos o que chamamos de paginação por demanda, que consiste em obter </w:t>
        </w:r>
      </w:ins>
      <w:ins w:id="656" w:author="Joel Xavier Rocha" w:date="2016-04-25T14:03:00Z">
        <w:r w:rsidR="00191B64">
          <w:rPr>
            <w:rFonts w:ascii="Palatino" w:hAnsi="Palatino"/>
          </w:rPr>
          <w:t xml:space="preserve">da base de dados </w:t>
        </w:r>
      </w:ins>
      <w:ins w:id="657" w:author="Joel Xavier Rocha" w:date="2016-04-25T14:02:00Z">
        <w:r w:rsidR="00191B64">
          <w:rPr>
            <w:rFonts w:ascii="Palatino" w:hAnsi="Palatino"/>
          </w:rPr>
          <w:t>apenas o conte</w:t>
        </w:r>
      </w:ins>
      <w:ins w:id="658" w:author="Joel Xavier Rocha" w:date="2016-04-25T14:03:00Z">
        <w:r w:rsidR="00191B64">
          <w:rPr>
            <w:rFonts w:ascii="Palatino" w:hAnsi="Palatino"/>
          </w:rPr>
          <w:t xml:space="preserve">údo no qual o usuário possa interagir, </w:t>
        </w:r>
      </w:ins>
      <w:ins w:id="659" w:author="Joel Xavier Rocha" w:date="2016-04-25T14:09:00Z">
        <w:r w:rsidR="00A835C6">
          <w:rPr>
            <w:rFonts w:ascii="Palatino" w:hAnsi="Palatino"/>
          </w:rPr>
          <w:t xml:space="preserve">ou seja </w:t>
        </w:r>
      </w:ins>
      <w:ins w:id="660" w:author="Joel Xavier Rocha" w:date="2016-04-25T14:03:00Z">
        <w:r w:rsidR="00191B64">
          <w:rPr>
            <w:rFonts w:ascii="Palatino" w:hAnsi="Palatino"/>
          </w:rPr>
          <w:t>apenas a página que é mostrada.</w:t>
        </w:r>
      </w:ins>
      <w:ins w:id="661" w:author="Joel Xavier Rocha" w:date="2016-04-25T14:09:00Z">
        <w:r w:rsidR="00A835C6">
          <w:rPr>
            <w:rFonts w:ascii="Palatino" w:hAnsi="Palatino"/>
          </w:rPr>
          <w:t xml:space="preserve"> Assim, é reduzido </w:t>
        </w:r>
      </w:ins>
      <w:ins w:id="662" w:author="Joel Xavier Rocha" w:date="2016-04-25T14:12:00Z">
        <w:r w:rsidR="00A835C6">
          <w:rPr>
            <w:rFonts w:ascii="Palatino" w:hAnsi="Palatino"/>
          </w:rPr>
          <w:t xml:space="preserve">tanto </w:t>
        </w:r>
      </w:ins>
      <w:ins w:id="663" w:author="Joel Xavier Rocha" w:date="2016-04-25T14:09:00Z">
        <w:r w:rsidR="00A835C6">
          <w:rPr>
            <w:rFonts w:ascii="Palatino" w:hAnsi="Palatino"/>
          </w:rPr>
          <w:t xml:space="preserve">a quantidade memória </w:t>
        </w:r>
      </w:ins>
      <w:ins w:id="664" w:author="Joel Xavier Rocha" w:date="2016-04-25T14:12:00Z">
        <w:r w:rsidR="00A835C6">
          <w:rPr>
            <w:rFonts w:ascii="Palatino" w:hAnsi="Palatino"/>
          </w:rPr>
          <w:t>quanto</w:t>
        </w:r>
      </w:ins>
      <w:ins w:id="665" w:author="Joel Xavier Rocha" w:date="2016-04-25T14:09:00Z">
        <w:r w:rsidR="00A835C6">
          <w:rPr>
            <w:rFonts w:ascii="Palatino" w:hAnsi="Palatino"/>
          </w:rPr>
          <w:t xml:space="preserve"> o trafego de dados </w:t>
        </w:r>
      </w:ins>
      <w:ins w:id="666" w:author="Joel Xavier Rocha" w:date="2016-04-25T14:10:00Z">
        <w:r w:rsidR="00A835C6">
          <w:rPr>
            <w:rFonts w:ascii="Palatino" w:hAnsi="Palatino"/>
          </w:rPr>
          <w:t>que é utilizado pela aplicação.</w:t>
        </w:r>
      </w:ins>
    </w:p>
    <w:p w:rsidR="004A7CB3" w:rsidRDefault="00A835C6">
      <w:pPr>
        <w:pStyle w:val="Standard"/>
        <w:ind w:firstLine="289"/>
        <w:jc w:val="both"/>
        <w:rPr>
          <w:ins w:id="667" w:author="Joel Xavier Rocha" w:date="2016-04-25T14:51:00Z"/>
          <w:rFonts w:ascii="Palatino" w:hAnsi="Palatino"/>
        </w:rPr>
        <w:pPrChange w:id="668" w:author="Joel Xavier Rocha" w:date="2016-04-25T09:4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ins w:id="669" w:author="Joel Xavier Rocha" w:date="2016-04-25T14:13:00Z">
        <w:r>
          <w:rPr>
            <w:rFonts w:ascii="Palatino" w:hAnsi="Palatino"/>
          </w:rPr>
          <w:t>A seguir, veremos</w:t>
        </w:r>
      </w:ins>
      <w:ins w:id="670" w:author="Joel Xavier Rocha" w:date="2016-04-25T14:14:00Z">
        <w:r>
          <w:rPr>
            <w:rFonts w:ascii="Palatino" w:hAnsi="Palatino"/>
          </w:rPr>
          <w:t xml:space="preserve"> ambas as implementações em funcionamento,</w:t>
        </w:r>
      </w:ins>
      <w:ins w:id="671" w:author="Joel Xavier Rocha" w:date="2016-04-25T14:50:00Z">
        <w:r w:rsidR="00F507A0">
          <w:rPr>
            <w:rFonts w:ascii="Palatino" w:hAnsi="Palatino"/>
          </w:rPr>
          <w:t xml:space="preserve"> tanto a</w:t>
        </w:r>
      </w:ins>
      <w:ins w:id="672" w:author="Joel Xavier Rocha" w:date="2016-04-25T14:14:00Z">
        <w:r>
          <w:rPr>
            <w:rFonts w:ascii="Palatino" w:hAnsi="Palatino"/>
          </w:rPr>
          <w:t xml:space="preserve"> paginação em memória </w:t>
        </w:r>
      </w:ins>
      <w:ins w:id="673" w:author="Joel Xavier Rocha" w:date="2016-04-25T14:50:00Z">
        <w:r w:rsidR="00F507A0">
          <w:rPr>
            <w:rFonts w:ascii="Palatino" w:hAnsi="Palatino"/>
          </w:rPr>
          <w:t>quanto a</w:t>
        </w:r>
      </w:ins>
      <w:ins w:id="674" w:author="Joel Xavier Rocha" w:date="2016-04-25T14:14:00Z">
        <w:r w:rsidR="00F507A0">
          <w:rPr>
            <w:rFonts w:ascii="Palatino" w:hAnsi="Palatino"/>
          </w:rPr>
          <w:t xml:space="preserve"> paginação por demanda</w:t>
        </w:r>
        <w:r>
          <w:rPr>
            <w:rFonts w:ascii="Palatino" w:hAnsi="Palatino"/>
          </w:rPr>
          <w:t xml:space="preserve"> </w:t>
        </w:r>
      </w:ins>
      <w:ins w:id="675" w:author="Joel Xavier Rocha" w:date="2016-04-25T14:50:00Z">
        <w:r w:rsidR="00F507A0">
          <w:rPr>
            <w:rFonts w:ascii="Palatino" w:hAnsi="Palatino"/>
          </w:rPr>
          <w:t xml:space="preserve">e </w:t>
        </w:r>
      </w:ins>
      <w:ins w:id="676" w:author="Joel Xavier Rocha" w:date="2016-04-25T14:15:00Z">
        <w:r>
          <w:rPr>
            <w:rFonts w:ascii="Palatino" w:hAnsi="Palatino"/>
          </w:rPr>
          <w:t>faremos um estudo de caso que consiste em uma comparação d</w:t>
        </w:r>
      </w:ins>
      <w:ins w:id="677" w:author="Joel Xavier Rocha" w:date="2016-04-25T14:17:00Z">
        <w:r>
          <w:rPr>
            <w:rFonts w:ascii="Palatino" w:hAnsi="Palatino"/>
          </w:rPr>
          <w:t>a quantidade de</w:t>
        </w:r>
      </w:ins>
      <w:ins w:id="678" w:author="Joel Xavier Rocha" w:date="2016-04-25T14:15:00Z">
        <w:r>
          <w:rPr>
            <w:rFonts w:ascii="Palatino" w:hAnsi="Palatino"/>
          </w:rPr>
          <w:t xml:space="preserve"> memória</w:t>
        </w:r>
      </w:ins>
      <w:ins w:id="679" w:author="Joel Xavier Rocha" w:date="2016-04-25T14:16:00Z">
        <w:r>
          <w:rPr>
            <w:rFonts w:ascii="Palatino" w:hAnsi="Palatino"/>
          </w:rPr>
          <w:t xml:space="preserve"> e tempo </w:t>
        </w:r>
      </w:ins>
      <w:ins w:id="680" w:author="Joel Xavier Rocha" w:date="2016-04-25T14:18:00Z">
        <w:r>
          <w:rPr>
            <w:rFonts w:ascii="Palatino" w:hAnsi="Palatino"/>
          </w:rPr>
          <w:t>utilizado no momento que consultamos os registros cadastrados na base.</w:t>
        </w:r>
      </w:ins>
    </w:p>
    <w:p w:rsidR="00E14F3B" w:rsidRDefault="00E14F3B">
      <w:pPr>
        <w:widowControl/>
        <w:suppressAutoHyphens w:val="0"/>
        <w:overflowPunct/>
        <w:autoSpaceDE/>
        <w:rPr>
          <w:ins w:id="681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682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947A40" w:rsidRPr="00947A40" w:rsidDel="00D83915" w:rsidRDefault="00F507A0">
      <w:pPr>
        <w:pStyle w:val="Interttulo"/>
        <w:keepNext w:val="0"/>
        <w:widowControl/>
        <w:suppressAutoHyphens w:val="0"/>
        <w:spacing w:before="0"/>
        <w:ind w:firstLine="289"/>
        <w:jc w:val="both"/>
        <w:outlineLvl w:val="0"/>
        <w:rPr>
          <w:ins w:id="683" w:author="Joel Xavier Rocha" w:date="2016-04-25T14:54:00Z"/>
          <w:del w:id="684" w:author="Joel Rocha" w:date="2016-04-26T10:04:00Z"/>
          <w:rFonts w:ascii="Palatino" w:hAnsi="Palatino"/>
          <w:b w:val="0"/>
          <w:color w:val="0F243E" w:themeColor="text2" w:themeShade="80"/>
          <w:sz w:val="40"/>
          <w:rPrChange w:id="685" w:author="Joel Rocha" w:date="2016-04-25T15:10:00Z">
            <w:rPr>
              <w:ins w:id="686" w:author="Joel Xavier Rocha" w:date="2016-04-25T14:54:00Z"/>
              <w:del w:id="687" w:author="Joel Rocha" w:date="2016-04-26T10:04:00Z"/>
              <w:rFonts w:ascii="Palatino" w:hAnsi="Palatino"/>
              <w:sz w:val="32"/>
            </w:rPr>
          </w:rPrChange>
        </w:rPr>
        <w:pPrChange w:id="688" w:author="Joel Rocha" w:date="2016-04-25T15:22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689" w:author="Joel Xavier Rocha" w:date="2016-04-25T14:55:00Z">
        <w:del w:id="690" w:author="Joel Rocha" w:date="2016-04-26T10:04:00Z">
          <w:r w:rsidRPr="00F507A0" w:rsidDel="00D83915">
            <w:rPr>
              <w:rFonts w:ascii="Palatino" w:hAnsi="Palatino"/>
              <w:color w:val="0F243E" w:themeColor="text2" w:themeShade="80"/>
              <w:sz w:val="40"/>
              <w:rPrChange w:id="691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lastRenderedPageBreak/>
            <w:delText>Descrição do p</w:delText>
          </w:r>
        </w:del>
      </w:ins>
      <w:ins w:id="692" w:author="Joel Xavier Rocha" w:date="2016-04-25T14:54:00Z">
        <w:del w:id="693" w:author="Joel Rocha" w:date="2016-04-26T10:04:00Z">
          <w:r w:rsidRPr="00F507A0" w:rsidDel="00D83915">
            <w:rPr>
              <w:rFonts w:ascii="Palatino" w:hAnsi="Palatino"/>
              <w:color w:val="0F243E" w:themeColor="text2" w:themeShade="80"/>
              <w:sz w:val="40"/>
              <w:rPrChange w:id="694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roblema</w:delText>
          </w:r>
        </w:del>
      </w:ins>
    </w:p>
    <w:p w:rsidR="00E14F3B" w:rsidDel="00D83915" w:rsidRDefault="00E14F3B" w:rsidP="00D83915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ins w:id="695" w:author="Joel Xavier Rocha" w:date="2016-04-25T14:59:00Z"/>
          <w:del w:id="696" w:author="Joel Rocha" w:date="2016-04-26T10:04:00Z"/>
          <w:rFonts w:ascii="Palatino" w:hAnsi="Palatino"/>
          <w:b w:val="0"/>
          <w:bCs w:val="0"/>
          <w:color w:val="0F243E" w:themeColor="text2" w:themeShade="80"/>
          <w:sz w:val="40"/>
        </w:rPr>
        <w:pPrChange w:id="697" w:author="Joel Rocha" w:date="2016-04-26T10:04:00Z">
          <w:pPr>
            <w:widowControl/>
            <w:suppressAutoHyphens w:val="0"/>
            <w:overflowPunct/>
            <w:autoSpaceDE/>
          </w:pPr>
        </w:pPrChange>
      </w:pPr>
      <w:ins w:id="698" w:author="Joel Xavier Rocha" w:date="2016-04-25T14:59:00Z">
        <w:del w:id="699" w:author="Joel Rocha" w:date="2016-04-26T10:04:00Z">
          <w:r w:rsidDel="00D83915">
            <w:rPr>
              <w:rFonts w:ascii="Palatino" w:hAnsi="Palatino"/>
              <w:color w:val="0F243E" w:themeColor="text2" w:themeShade="80"/>
              <w:sz w:val="40"/>
            </w:rPr>
            <w:br w:type="page"/>
          </w:r>
        </w:del>
      </w:ins>
    </w:p>
    <w:p w:rsidR="00F507A0" w:rsidRDefault="00F507A0" w:rsidP="00D83915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ins w:id="700" w:author="Joel Rocha" w:date="2016-04-25T15:16:00Z"/>
          <w:rFonts w:ascii="Palatino" w:hAnsi="Palatino"/>
          <w:color w:val="0F243E" w:themeColor="text2" w:themeShade="80"/>
          <w:sz w:val="40"/>
        </w:rPr>
        <w:pPrChange w:id="701" w:author="Joel Rocha" w:date="2016-04-26T10:04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702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03" w:author="Joel Xavier Rocha" w:date="2016-04-25T14:56:00Z">
              <w:rPr>
                <w:rFonts w:ascii="Palatino" w:hAnsi="Palatino"/>
                <w:sz w:val="32"/>
              </w:rPr>
            </w:rPrChange>
          </w:rPr>
          <w:t>Implementação d</w:t>
        </w:r>
        <w:del w:id="704" w:author="Joel Rocha" w:date="2016-04-26T10:44:00Z">
          <w:r w:rsidRPr="00F507A0" w:rsidDel="00012BF2">
            <w:rPr>
              <w:rFonts w:ascii="Palatino" w:hAnsi="Palatino"/>
              <w:color w:val="0F243E" w:themeColor="text2" w:themeShade="80"/>
              <w:sz w:val="40"/>
              <w:rPrChange w:id="705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e</w:delText>
          </w:r>
        </w:del>
      </w:ins>
      <w:ins w:id="706" w:author="Joel Rocha" w:date="2016-04-26T10:44:00Z">
        <w:r w:rsidR="00012BF2">
          <w:rPr>
            <w:rFonts w:ascii="Palatino" w:hAnsi="Palatino"/>
            <w:color w:val="0F243E" w:themeColor="text2" w:themeShade="80"/>
            <w:sz w:val="40"/>
          </w:rPr>
          <w:t>a</w:t>
        </w:r>
      </w:ins>
      <w:ins w:id="707" w:author="Joel Xavier Rocha" w:date="2016-04-25T14:55:00Z">
        <w:r w:rsidRPr="00F507A0">
          <w:rPr>
            <w:rFonts w:ascii="Palatino" w:hAnsi="Palatino"/>
            <w:color w:val="0F243E" w:themeColor="text2" w:themeShade="80"/>
            <w:sz w:val="40"/>
            <w:rPrChange w:id="708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prova de conceito</w:t>
        </w:r>
      </w:ins>
    </w:p>
    <w:p w:rsidR="00947A40" w:rsidRDefault="00947A4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709" w:author="Joel Rocha" w:date="2016-04-26T10:37:00Z"/>
          <w:rFonts w:ascii="Palatino" w:hAnsi="Palatino"/>
          <w:b w:val="0"/>
        </w:rPr>
      </w:pPr>
      <w:ins w:id="710" w:author="Joel Rocha" w:date="2016-04-25T15:16:00Z">
        <w:r w:rsidRPr="0009701A">
          <w:rPr>
            <w:rFonts w:ascii="Palatino" w:hAnsi="Palatino"/>
            <w:b w:val="0"/>
            <w:rPrChange w:id="711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A </w:t>
        </w:r>
      </w:ins>
      <w:ins w:id="712" w:author="Joel Rocha" w:date="2016-04-26T10:09:00Z">
        <w:r w:rsidR="00D83915" w:rsidRPr="0009701A">
          <w:rPr>
            <w:rFonts w:ascii="Palatino" w:hAnsi="Palatino"/>
            <w:b w:val="0"/>
            <w:rPrChange w:id="713" w:author="Joel Rocha" w:date="2016-04-26T10:31:00Z">
              <w:rPr>
                <w:rFonts w:ascii="Palatino" w:hAnsi="Palatino"/>
                <w:b w:val="0"/>
              </w:rPr>
            </w:rPrChange>
          </w:rPr>
          <w:t>aplicação</w:t>
        </w:r>
      </w:ins>
      <w:ins w:id="714" w:author="Joel Rocha" w:date="2016-04-26T10:05:00Z">
        <w:r w:rsidR="00D83915" w:rsidRPr="0009701A">
          <w:rPr>
            <w:rFonts w:ascii="Palatino" w:hAnsi="Palatino"/>
            <w:b w:val="0"/>
            <w:rPrChange w:id="715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que </w:t>
        </w:r>
      </w:ins>
      <w:ins w:id="716" w:author="Joel Rocha" w:date="2016-04-26T10:09:00Z">
        <w:r w:rsidR="00D83915" w:rsidRPr="0009701A">
          <w:rPr>
            <w:rFonts w:ascii="Palatino" w:hAnsi="Palatino"/>
            <w:b w:val="0"/>
            <w:rPrChange w:id="717" w:author="Joel Rocha" w:date="2016-04-26T10:31:00Z">
              <w:rPr>
                <w:rFonts w:ascii="Palatino" w:hAnsi="Palatino"/>
                <w:b w:val="0"/>
              </w:rPr>
            </w:rPrChange>
          </w:rPr>
          <w:t>implementamos</w:t>
        </w:r>
      </w:ins>
      <w:ins w:id="718" w:author="Joel Rocha" w:date="2016-04-26T10:05:00Z">
        <w:r w:rsidR="00D83915" w:rsidRPr="0009701A">
          <w:rPr>
            <w:rFonts w:ascii="Palatino" w:hAnsi="Palatino"/>
            <w:b w:val="0"/>
            <w:rPrChange w:id="719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para</w:t>
        </w:r>
      </w:ins>
      <w:ins w:id="720" w:author="Joel Rocha" w:date="2016-04-26T10:13:00Z">
        <w:r w:rsidR="00D83915" w:rsidRPr="0009701A">
          <w:rPr>
            <w:rFonts w:ascii="Palatino" w:hAnsi="Palatino"/>
            <w:b w:val="0"/>
            <w:rPrChange w:id="721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provar esse conceito e</w:t>
        </w:r>
      </w:ins>
      <w:ins w:id="722" w:author="Joel Rocha" w:date="2016-04-26T10:05:00Z">
        <w:r w:rsidR="00D83915" w:rsidRPr="0009701A">
          <w:rPr>
            <w:rFonts w:ascii="Palatino" w:hAnsi="Palatino"/>
            <w:b w:val="0"/>
            <w:rPrChange w:id="723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comparar os resultados</w:t>
        </w:r>
      </w:ins>
      <w:ins w:id="724" w:author="Joel Rocha" w:date="2016-04-26T10:09:00Z">
        <w:r w:rsidR="00D83915" w:rsidRPr="0009701A">
          <w:rPr>
            <w:rFonts w:ascii="Palatino" w:hAnsi="Palatino"/>
            <w:b w:val="0"/>
            <w:rPrChange w:id="725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de ambas as formas de paginação</w:t>
        </w:r>
      </w:ins>
      <w:ins w:id="726" w:author="Joel Rocha" w:date="2016-04-26T10:05:00Z">
        <w:r w:rsidR="00D83915" w:rsidRPr="0009701A">
          <w:rPr>
            <w:rFonts w:ascii="Palatino" w:hAnsi="Palatino"/>
            <w:b w:val="0"/>
            <w:rPrChange w:id="727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</w:t>
        </w:r>
      </w:ins>
      <w:ins w:id="728" w:author="Joel Rocha" w:date="2016-04-26T10:08:00Z">
        <w:r w:rsidR="00D83915" w:rsidRPr="0009701A">
          <w:rPr>
            <w:rFonts w:ascii="Palatino" w:hAnsi="Palatino"/>
            <w:b w:val="0"/>
            <w:rPrChange w:id="729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utiliza </w:t>
        </w:r>
      </w:ins>
      <w:ins w:id="730" w:author="Joel Rocha" w:date="2016-04-26T10:23:00Z">
        <w:r w:rsidR="00270CB6" w:rsidRPr="0009701A">
          <w:rPr>
            <w:rFonts w:ascii="Palatino" w:hAnsi="Palatino"/>
            <w:b w:val="0"/>
            <w:rPrChange w:id="731" w:author="Joel Rocha" w:date="2016-04-26T10:31:00Z">
              <w:rPr>
                <w:rFonts w:ascii="Palatino" w:hAnsi="Palatino"/>
                <w:b w:val="0"/>
              </w:rPr>
            </w:rPrChange>
          </w:rPr>
          <w:t>a API</w:t>
        </w:r>
      </w:ins>
      <w:ins w:id="732" w:author="Joel Rocha" w:date="2016-04-26T10:24:00Z">
        <w:r w:rsidR="00270CB6" w:rsidRPr="0009701A">
          <w:rPr>
            <w:rFonts w:ascii="Palatino" w:hAnsi="Palatino"/>
            <w:b w:val="0"/>
            <w:rPrChange w:id="733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</w:t>
        </w:r>
      </w:ins>
      <w:ins w:id="734" w:author="Joel Rocha" w:date="2016-04-26T10:08:00Z">
        <w:r w:rsidR="00D83915" w:rsidRPr="0009701A">
          <w:rPr>
            <w:rFonts w:ascii="Palatino" w:hAnsi="Palatino"/>
            <w:b w:val="0"/>
            <w:rPrChange w:id="735" w:author="Joel Rocha" w:date="2016-04-26T10:31:00Z">
              <w:rPr>
                <w:rFonts w:ascii="Palatino" w:hAnsi="Palatino"/>
                <w:b w:val="0"/>
              </w:rPr>
            </w:rPrChange>
          </w:rPr>
          <w:t>Java</w:t>
        </w:r>
      </w:ins>
      <w:ins w:id="736" w:author="Joel Rocha" w:date="2016-04-26T10:13:00Z">
        <w:r w:rsidR="00D83915" w:rsidRPr="0009701A">
          <w:rPr>
            <w:rFonts w:ascii="Palatino" w:hAnsi="Palatino"/>
            <w:b w:val="0"/>
            <w:rPrChange w:id="737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EE</w:t>
        </w:r>
      </w:ins>
      <w:ins w:id="738" w:author="Joel Rocha" w:date="2016-04-26T10:08:00Z">
        <w:r w:rsidR="00D83915" w:rsidRPr="0009701A">
          <w:rPr>
            <w:rFonts w:ascii="Palatino" w:hAnsi="Palatino"/>
            <w:b w:val="0"/>
            <w:rPrChange w:id="739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7</w:t>
        </w:r>
      </w:ins>
      <w:ins w:id="740" w:author="Joel Rocha" w:date="2016-04-26T10:14:00Z">
        <w:r w:rsidR="00270CB6" w:rsidRPr="0009701A">
          <w:rPr>
            <w:rFonts w:ascii="Palatino" w:hAnsi="Palatino"/>
            <w:b w:val="0"/>
            <w:rPrChange w:id="741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. </w:t>
        </w:r>
      </w:ins>
      <w:ins w:id="742" w:author="Joel Rocha" w:date="2016-04-26T10:20:00Z">
        <w:r w:rsidR="00270CB6" w:rsidRPr="0009701A">
          <w:rPr>
            <w:rFonts w:ascii="Palatino" w:hAnsi="Palatino"/>
            <w:b w:val="0"/>
            <w:rPrChange w:id="743" w:author="Joel Rocha" w:date="2016-04-26T10:31:00Z">
              <w:rPr>
                <w:rFonts w:ascii="Palatino" w:hAnsi="Palatino"/>
                <w:b w:val="0"/>
              </w:rPr>
            </w:rPrChange>
          </w:rPr>
          <w:t>P</w:t>
        </w:r>
      </w:ins>
      <w:ins w:id="744" w:author="Joel Rocha" w:date="2016-04-26T10:14:00Z">
        <w:r w:rsidR="00270CB6" w:rsidRPr="0009701A">
          <w:rPr>
            <w:rFonts w:ascii="Palatino" w:hAnsi="Palatino"/>
            <w:b w:val="0"/>
            <w:rPrChange w:id="745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ara </w:t>
        </w:r>
      </w:ins>
      <w:ins w:id="746" w:author="Joel Rocha" w:date="2016-04-26T10:12:00Z">
        <w:r w:rsidR="00D83915" w:rsidRPr="0009701A">
          <w:rPr>
            <w:rFonts w:ascii="Palatino" w:hAnsi="Palatino"/>
            <w:b w:val="0"/>
            <w:rPrChange w:id="747" w:author="Joel Rocha" w:date="2016-04-26T10:31:00Z">
              <w:rPr>
                <w:rFonts w:ascii="Palatino" w:hAnsi="Palatino"/>
                <w:b w:val="0"/>
              </w:rPr>
            </w:rPrChange>
          </w:rPr>
          <w:t>a interface com o usuário</w:t>
        </w:r>
      </w:ins>
      <w:ins w:id="748" w:author="Joel Rocha" w:date="2016-04-26T10:17:00Z">
        <w:r w:rsidR="00270CB6" w:rsidRPr="0009701A">
          <w:rPr>
            <w:rFonts w:ascii="Palatino" w:hAnsi="Palatino"/>
            <w:b w:val="0"/>
            <w:rPrChange w:id="749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é </w:t>
        </w:r>
      </w:ins>
      <w:ins w:id="750" w:author="Joel Rocha" w:date="2016-04-26T10:24:00Z">
        <w:r w:rsidR="0009701A" w:rsidRPr="0009701A">
          <w:rPr>
            <w:rFonts w:ascii="Palatino" w:hAnsi="Palatino"/>
            <w:b w:val="0"/>
            <w:rPrChange w:id="751" w:author="Joel Rocha" w:date="2016-04-26T10:31:00Z">
              <w:rPr>
                <w:rFonts w:ascii="Palatino" w:hAnsi="Palatino"/>
                <w:b w:val="0"/>
              </w:rPr>
            </w:rPrChange>
          </w:rPr>
          <w:t>utilizado</w:t>
        </w:r>
      </w:ins>
      <w:ins w:id="752" w:author="Joel Rocha" w:date="2016-04-26T10:12:00Z">
        <w:r w:rsidR="00D83915" w:rsidRPr="0009701A">
          <w:rPr>
            <w:rFonts w:ascii="Palatino" w:hAnsi="Palatino"/>
            <w:b w:val="0"/>
            <w:rPrChange w:id="753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o </w:t>
        </w:r>
      </w:ins>
      <w:ins w:id="754" w:author="Joel Rocha" w:date="2016-04-26T10:10:00Z">
        <w:r w:rsidR="00D83915" w:rsidRPr="0009701A">
          <w:rPr>
            <w:rFonts w:ascii="Palatino" w:hAnsi="Palatino"/>
            <w:b w:val="0"/>
            <w:rPrChange w:id="755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framework </w:t>
        </w:r>
      </w:ins>
      <w:ins w:id="756" w:author="Joel Rocha" w:date="2016-04-26T10:11:00Z">
        <w:r w:rsidR="00D83915" w:rsidRPr="0009701A">
          <w:rPr>
            <w:rFonts w:ascii="Palatino" w:hAnsi="Palatino"/>
            <w:b w:val="0"/>
            <w:i/>
            <w:rPrChange w:id="757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D83915" w:rsidRPr="0009701A">
          <w:rPr>
            <w:rFonts w:ascii="Palatino" w:hAnsi="Palatino"/>
            <w:b w:val="0"/>
            <w:i/>
            <w:rPrChange w:id="758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instrText xml:space="preserve"> HYPERLINK "http://primefaces.org/" </w:instrText>
        </w:r>
        <w:r w:rsidR="00D83915" w:rsidRPr="0009701A">
          <w:rPr>
            <w:rFonts w:ascii="Palatino" w:hAnsi="Palatino"/>
            <w:b w:val="0"/>
            <w:i/>
            <w:rPrChange w:id="759" w:author="Joel Rocha" w:date="2016-04-26T10:31:00Z">
              <w:rPr>
                <w:rFonts w:ascii="Palatino" w:hAnsi="Palatino"/>
                <w:b w:val="0"/>
                <w:i/>
              </w:rPr>
            </w:rPrChange>
          </w:rPr>
        </w:r>
        <w:r w:rsidR="00D83915" w:rsidRPr="0009701A">
          <w:rPr>
            <w:rFonts w:ascii="Palatino" w:hAnsi="Palatino"/>
            <w:b w:val="0"/>
            <w:i/>
            <w:rPrChange w:id="760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61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PrimeFaces</w:t>
        </w:r>
        <w:proofErr w:type="spellEnd"/>
        <w:r w:rsidR="00D83915" w:rsidRPr="0009701A">
          <w:rPr>
            <w:rFonts w:ascii="Palatino" w:hAnsi="Palatino"/>
            <w:b w:val="0"/>
            <w:i/>
            <w:rPrChange w:id="762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63" w:author="Joel Rocha" w:date="2016-04-26T10:10:00Z">
        <w:r w:rsidR="00D83915" w:rsidRPr="0009701A">
          <w:rPr>
            <w:rFonts w:ascii="Palatino" w:hAnsi="Palatino"/>
            <w:b w:val="0"/>
            <w:i/>
            <w:rPrChange w:id="764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t xml:space="preserve"> </w:t>
        </w:r>
      </w:ins>
      <w:ins w:id="765" w:author="Joel Rocha" w:date="2016-04-26T10:16:00Z">
        <w:r w:rsidR="00270CB6" w:rsidRPr="0009701A">
          <w:rPr>
            <w:rFonts w:ascii="Palatino" w:hAnsi="Palatino"/>
            <w:b w:val="0"/>
            <w:rPrChange w:id="766" w:author="Joel Rocha" w:date="2016-04-26T10:31:00Z">
              <w:rPr>
                <w:rFonts w:ascii="Palatino" w:hAnsi="Palatino"/>
                <w:b w:val="0"/>
              </w:rPr>
            </w:rPrChange>
          </w:rPr>
          <w:t>5.</w:t>
        </w:r>
      </w:ins>
      <w:ins w:id="767" w:author="Joel Rocha" w:date="2016-04-26T10:24:00Z">
        <w:r w:rsidR="0009701A" w:rsidRPr="0009701A">
          <w:rPr>
            <w:rFonts w:ascii="Palatino" w:hAnsi="Palatino"/>
            <w:b w:val="0"/>
            <w:rPrChange w:id="768" w:author="Joel Rocha" w:date="2016-04-26T10:31:00Z">
              <w:rPr>
                <w:rFonts w:ascii="Palatino" w:hAnsi="Palatino"/>
                <w:b w:val="0"/>
              </w:rPr>
            </w:rPrChange>
          </w:rPr>
          <w:t>3</w:t>
        </w:r>
      </w:ins>
      <w:ins w:id="769" w:author="Joel Rocha" w:date="2016-04-26T10:16:00Z">
        <w:r w:rsidR="00270CB6" w:rsidRPr="0009701A">
          <w:rPr>
            <w:rFonts w:ascii="Palatino" w:hAnsi="Palatino"/>
            <w:b w:val="0"/>
            <w:i/>
            <w:rPrChange w:id="770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t xml:space="preserve"> </w:t>
        </w:r>
      </w:ins>
      <w:ins w:id="771" w:author="Joel Rocha" w:date="2016-04-26T10:11:00Z">
        <w:r w:rsidR="00D83915" w:rsidRPr="0009701A">
          <w:rPr>
            <w:rFonts w:ascii="Palatino" w:hAnsi="Palatino"/>
            <w:b w:val="0"/>
            <w:rPrChange w:id="772" w:author="Joel Rocha" w:date="2016-04-26T10:31:00Z">
              <w:rPr>
                <w:rFonts w:ascii="Palatino" w:hAnsi="Palatino"/>
                <w:b w:val="0"/>
              </w:rPr>
            </w:rPrChange>
          </w:rPr>
          <w:t>que implementa a</w:t>
        </w:r>
      </w:ins>
      <w:ins w:id="773" w:author="Joel Rocha" w:date="2016-04-26T10:12:00Z">
        <w:r w:rsidR="00D83915" w:rsidRPr="0009701A">
          <w:rPr>
            <w:rFonts w:ascii="Palatino" w:hAnsi="Palatino"/>
            <w:b w:val="0"/>
            <w:rPrChange w:id="774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especificação do</w:t>
        </w:r>
      </w:ins>
      <w:ins w:id="775" w:author="Joel Rocha" w:date="2016-04-26T10:11:00Z">
        <w:r w:rsidR="00D83915" w:rsidRPr="0009701A">
          <w:rPr>
            <w:rFonts w:ascii="Palatino" w:hAnsi="Palatino"/>
            <w:b w:val="0"/>
            <w:rPrChange w:id="776" w:author="Joel Rocha" w:date="2016-04-26T10:31:00Z">
              <w:rPr>
                <w:rFonts w:ascii="Palatino" w:hAnsi="Palatino"/>
                <w:b w:val="0"/>
              </w:rPr>
            </w:rPrChange>
          </w:rPr>
          <w:t xml:space="preserve"> </w:t>
        </w:r>
      </w:ins>
      <w:ins w:id="777" w:author="Joel Rocha" w:date="2016-04-26T10:15:00Z">
        <w:r w:rsidR="00270CB6" w:rsidRPr="0009701A">
          <w:rPr>
            <w:rFonts w:ascii="Palatino" w:hAnsi="Palatino"/>
            <w:b w:val="0"/>
            <w:i/>
            <w:rPrChange w:id="778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begin"/>
        </w:r>
        <w:r w:rsidR="00270CB6" w:rsidRPr="0009701A">
          <w:rPr>
            <w:rFonts w:ascii="Palatino" w:hAnsi="Palatino"/>
            <w:b w:val="0"/>
            <w:i/>
            <w:rPrChange w:id="779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instrText xml:space="preserve"> HYPERLINK "https://javaserverfaces.java.net/" </w:instrText>
        </w:r>
        <w:r w:rsidR="00270CB6" w:rsidRPr="0009701A">
          <w:rPr>
            <w:rFonts w:ascii="Palatino" w:hAnsi="Palatino"/>
            <w:b w:val="0"/>
            <w:i/>
            <w:rPrChange w:id="780" w:author="Joel Rocha" w:date="2016-04-26T10:31:00Z">
              <w:rPr>
                <w:rFonts w:ascii="Palatino" w:hAnsi="Palatino"/>
                <w:b w:val="0"/>
                <w:i/>
              </w:rPr>
            </w:rPrChange>
          </w:rPr>
        </w:r>
        <w:r w:rsidR="00270CB6" w:rsidRPr="0009701A">
          <w:rPr>
            <w:rFonts w:ascii="Palatino" w:hAnsi="Palatino"/>
            <w:b w:val="0"/>
            <w:i/>
            <w:rPrChange w:id="781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separate"/>
        </w:r>
        <w:proofErr w:type="spellStart"/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82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JavaServer</w:t>
        </w:r>
        <w:proofErr w:type="spellEnd"/>
        <w:r w:rsidR="00270CB6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83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 xml:space="preserve">™ </w:t>
        </w:r>
        <w:r w:rsidR="00D83915" w:rsidRPr="0009701A">
          <w:rPr>
            <w:rStyle w:val="Hyperlink"/>
            <w:rFonts w:ascii="Palatino" w:hAnsi="Palatino"/>
            <w:b w:val="0"/>
            <w:i/>
            <w:color w:val="auto"/>
            <w:u w:val="none"/>
            <w:rPrChange w:id="784" w:author="Joel Rocha" w:date="2016-04-26T10:31:00Z">
              <w:rPr>
                <w:rStyle w:val="Hyperlink"/>
                <w:rFonts w:ascii="Palatino" w:hAnsi="Palatino"/>
                <w:b w:val="0"/>
                <w:i/>
              </w:rPr>
            </w:rPrChange>
          </w:rPr>
          <w:t>Faces</w:t>
        </w:r>
        <w:r w:rsidR="00270CB6" w:rsidRPr="0009701A">
          <w:rPr>
            <w:rFonts w:ascii="Palatino" w:hAnsi="Palatino"/>
            <w:b w:val="0"/>
            <w:i/>
            <w:rPrChange w:id="785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fldChar w:fldCharType="end"/>
        </w:r>
      </w:ins>
      <w:ins w:id="786" w:author="Joel Rocha" w:date="2016-04-26T10:14:00Z">
        <w:r w:rsidR="00270CB6" w:rsidRPr="0009701A">
          <w:rPr>
            <w:rFonts w:ascii="Palatino" w:hAnsi="Palatino"/>
            <w:b w:val="0"/>
            <w:i/>
            <w:rPrChange w:id="787" w:author="Joel Rocha" w:date="2016-04-26T10:31:00Z">
              <w:rPr>
                <w:rFonts w:ascii="Palatino" w:hAnsi="Palatino"/>
                <w:b w:val="0"/>
                <w:i/>
              </w:rPr>
            </w:rPrChange>
          </w:rPr>
          <w:t xml:space="preserve"> </w:t>
        </w:r>
      </w:ins>
      <w:ins w:id="788" w:author="Joel Rocha" w:date="2016-04-26T10:16:00Z">
        <w:r w:rsidR="00270CB6" w:rsidRPr="0009701A">
          <w:rPr>
            <w:rFonts w:ascii="Palatino" w:hAnsi="Palatino"/>
            <w:b w:val="0"/>
            <w:rPrChange w:id="789" w:author="Joel Rocha" w:date="2016-04-26T10:31:00Z">
              <w:rPr>
                <w:rFonts w:ascii="Palatino" w:hAnsi="Palatino"/>
                <w:b w:val="0"/>
              </w:rPr>
            </w:rPrChange>
          </w:rPr>
          <w:t>2.2</w:t>
        </w:r>
        <w:r w:rsidR="0009701A" w:rsidRPr="0009701A">
          <w:rPr>
            <w:rFonts w:ascii="Palatino" w:hAnsi="Palatino"/>
            <w:b w:val="0"/>
            <w:rPrChange w:id="790" w:author="Joel Rocha" w:date="2016-04-26T10:31:00Z">
              <w:rPr>
                <w:rFonts w:ascii="Palatino" w:hAnsi="Palatino"/>
                <w:b w:val="0"/>
              </w:rPr>
            </w:rPrChange>
          </w:rPr>
          <w:t>, al</w:t>
        </w:r>
      </w:ins>
      <w:ins w:id="791" w:author="Joel Rocha" w:date="2016-04-26T10:30:00Z">
        <w:r w:rsidR="0009701A" w:rsidRPr="0009701A">
          <w:rPr>
            <w:rFonts w:ascii="Palatino" w:hAnsi="Palatino"/>
            <w:b w:val="0"/>
            <w:rPrChange w:id="792" w:author="Joel Rocha" w:date="2016-04-26T10:31:00Z">
              <w:rPr>
                <w:rFonts w:ascii="Palatino" w:hAnsi="Palatino"/>
                <w:b w:val="0"/>
              </w:rPr>
            </w:rPrChange>
          </w:rPr>
          <w:t>ém disso, utilizamos EJB</w:t>
        </w:r>
      </w:ins>
      <w:ins w:id="793" w:author="Joel Rocha" w:date="2016-04-26T10:32:00Z">
        <w:r w:rsidR="0009701A">
          <w:rPr>
            <w:rFonts w:ascii="Palatino" w:hAnsi="Palatino"/>
            <w:b w:val="0"/>
          </w:rPr>
          <w:t xml:space="preserve"> </w:t>
        </w:r>
      </w:ins>
      <w:ins w:id="794" w:author="Joel Rocha" w:date="2016-04-26T10:33:00Z">
        <w:r w:rsidR="0009701A">
          <w:rPr>
            <w:rFonts w:ascii="Palatino" w:hAnsi="Palatino"/>
            <w:b w:val="0"/>
          </w:rPr>
          <w:t xml:space="preserve">3 </w:t>
        </w:r>
      </w:ins>
      <w:ins w:id="795" w:author="Joel Rocha" w:date="2016-04-26T10:34:00Z">
        <w:r w:rsidR="00012BF2">
          <w:rPr>
            <w:rFonts w:ascii="Palatino" w:hAnsi="Palatino"/>
            <w:b w:val="0"/>
          </w:rPr>
          <w:t xml:space="preserve">onde temos um </w:t>
        </w:r>
        <w:proofErr w:type="spellStart"/>
        <w:r w:rsidR="00012BF2" w:rsidRPr="00012BF2">
          <w:rPr>
            <w:rFonts w:ascii="Palatino" w:hAnsi="Palatino"/>
            <w:b w:val="0"/>
            <w:i/>
            <w:rPrChange w:id="796" w:author="Joel Rocha" w:date="2016-04-26T10:35:00Z">
              <w:rPr>
                <w:rFonts w:ascii="Palatino" w:hAnsi="Palatino"/>
                <w:b w:val="0"/>
              </w:rPr>
            </w:rPrChange>
          </w:rPr>
          <w:t>bean</w:t>
        </w:r>
        <w:proofErr w:type="spellEnd"/>
        <w:r w:rsidR="00012BF2">
          <w:rPr>
            <w:rFonts w:ascii="Palatino" w:hAnsi="Palatino"/>
            <w:b w:val="0"/>
          </w:rPr>
          <w:t xml:space="preserve"> que far</w:t>
        </w:r>
      </w:ins>
      <w:ins w:id="797" w:author="Joel Rocha" w:date="2016-04-26T10:35:00Z">
        <w:r w:rsidR="00012BF2">
          <w:rPr>
            <w:rFonts w:ascii="Palatino" w:hAnsi="Palatino"/>
            <w:b w:val="0"/>
          </w:rPr>
          <w:t>á</w:t>
        </w:r>
      </w:ins>
      <w:ins w:id="798" w:author="Joel Rocha" w:date="2016-04-26T10:33:00Z">
        <w:r w:rsidR="0009701A">
          <w:rPr>
            <w:rFonts w:ascii="Palatino" w:hAnsi="Palatino"/>
            <w:b w:val="0"/>
          </w:rPr>
          <w:t xml:space="preserve"> </w:t>
        </w:r>
      </w:ins>
      <w:ins w:id="799" w:author="Joel Rocha" w:date="2016-04-26T10:34:00Z">
        <w:r w:rsidR="00012BF2">
          <w:rPr>
            <w:rFonts w:ascii="Palatino" w:hAnsi="Palatino"/>
            <w:b w:val="0"/>
          </w:rPr>
          <w:t>acesso com a base de dados</w:t>
        </w:r>
      </w:ins>
      <w:ins w:id="800" w:author="Joel Rocha" w:date="2016-04-26T10:35:00Z">
        <w:r w:rsidR="00012BF2">
          <w:rPr>
            <w:rFonts w:ascii="Palatino" w:hAnsi="Palatino"/>
            <w:b w:val="0"/>
          </w:rPr>
          <w:t>.</w:t>
        </w:r>
      </w:ins>
    </w:p>
    <w:p w:rsidR="00012BF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01" w:author="Joel Rocha" w:date="2016-04-26T10:38:00Z"/>
          <w:rFonts w:ascii="Palatino" w:hAnsi="Palatino"/>
          <w:i/>
          <w:color w:val="0F243E" w:themeColor="text2" w:themeShade="80"/>
          <w:sz w:val="32"/>
        </w:rPr>
      </w:pPr>
      <w:proofErr w:type="spellStart"/>
      <w:ins w:id="802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803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J</w:t>
        </w:r>
      </w:ins>
      <w:ins w:id="804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ava</w:t>
        </w:r>
      </w:ins>
      <w:ins w:id="805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806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S</w:t>
        </w:r>
      </w:ins>
      <w:ins w:id="807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erver</w:t>
        </w:r>
        <w:proofErr w:type="spellEnd"/>
        <w:r>
          <w:rPr>
            <w:rFonts w:ascii="Palatino" w:hAnsi="Palatino"/>
            <w:i/>
            <w:color w:val="0F243E" w:themeColor="text2" w:themeShade="80"/>
            <w:sz w:val="32"/>
          </w:rPr>
          <w:t xml:space="preserve">™ </w:t>
        </w:r>
      </w:ins>
      <w:ins w:id="808" w:author="Joel Rocha" w:date="2016-04-26T10:37:00Z">
        <w:r w:rsidRPr="00012BF2">
          <w:rPr>
            <w:rFonts w:ascii="Palatino" w:hAnsi="Palatino"/>
            <w:i/>
            <w:color w:val="0F243E" w:themeColor="text2" w:themeShade="80"/>
            <w:sz w:val="32"/>
            <w:rPrChange w:id="809" w:author="Joel Rocha" w:date="2016-04-26T10:3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t>F</w:t>
        </w:r>
      </w:ins>
      <w:ins w:id="810" w:author="Joel Rocha" w:date="2016-04-26T10:38:00Z">
        <w:r>
          <w:rPr>
            <w:rFonts w:ascii="Palatino" w:hAnsi="Palatino"/>
            <w:i/>
            <w:color w:val="0F243E" w:themeColor="text2" w:themeShade="80"/>
            <w:sz w:val="32"/>
          </w:rPr>
          <w:t>aces</w:t>
        </w:r>
      </w:ins>
    </w:p>
    <w:p w:rsidR="00373303" w:rsidRDefault="00012BF2" w:rsidP="00EB42AE">
      <w:pPr>
        <w:pStyle w:val="Interttulo"/>
        <w:keepNext w:val="0"/>
        <w:widowControl/>
        <w:suppressAutoHyphens w:val="0"/>
        <w:spacing w:before="360"/>
        <w:jc w:val="both"/>
        <w:outlineLvl w:val="0"/>
        <w:rPr>
          <w:ins w:id="811" w:author="Joel Rocha" w:date="2016-04-26T11:34:00Z"/>
          <w:rFonts w:ascii="Palatino" w:hAnsi="Palatino"/>
          <w:b w:val="0"/>
        </w:rPr>
        <w:pPrChange w:id="812" w:author="Joel Rocha" w:date="2016-04-26T11:45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13" w:author="Joel Rocha" w:date="2016-04-26T10:38:00Z">
        <w:r>
          <w:rPr>
            <w:rFonts w:ascii="Palatino" w:hAnsi="Palatino"/>
            <w:b w:val="0"/>
          </w:rPr>
          <w:t xml:space="preserve">O </w:t>
        </w:r>
      </w:ins>
      <w:proofErr w:type="spellStart"/>
      <w:ins w:id="814" w:author="Joel Rocha" w:date="2016-04-26T10:39:00Z">
        <w:r>
          <w:rPr>
            <w:rFonts w:ascii="Palatino" w:hAnsi="Palatino"/>
            <w:b w:val="0"/>
            <w:i/>
          </w:rPr>
          <w:t>JavaServer</w:t>
        </w:r>
        <w:proofErr w:type="spellEnd"/>
        <w:r>
          <w:rPr>
            <w:rFonts w:ascii="Palatino" w:hAnsi="Palatino"/>
            <w:b w:val="0"/>
            <w:i/>
          </w:rPr>
          <w:t xml:space="preserve"> Faces </w:t>
        </w:r>
        <w:r>
          <w:rPr>
            <w:rFonts w:ascii="Palatino" w:hAnsi="Palatino"/>
            <w:b w:val="0"/>
          </w:rPr>
          <w:t xml:space="preserve">ou simplesmente </w:t>
        </w:r>
        <w:r>
          <w:rPr>
            <w:rFonts w:ascii="Palatino" w:hAnsi="Palatino"/>
            <w:b w:val="0"/>
            <w:i/>
          </w:rPr>
          <w:t xml:space="preserve">JSF </w:t>
        </w:r>
        <w:r>
          <w:rPr>
            <w:rFonts w:ascii="Palatino" w:hAnsi="Palatino"/>
            <w:b w:val="0"/>
          </w:rPr>
          <w:t xml:space="preserve">é um </w:t>
        </w:r>
        <w:r>
          <w:rPr>
            <w:rFonts w:ascii="Palatino" w:hAnsi="Palatino"/>
            <w:b w:val="0"/>
            <w:i/>
          </w:rPr>
          <w:t xml:space="preserve">framework </w:t>
        </w:r>
      </w:ins>
      <w:ins w:id="815" w:author="Joel Rocha" w:date="2016-04-26T10:40:00Z">
        <w:r>
          <w:rPr>
            <w:rFonts w:ascii="Palatino" w:hAnsi="Palatino"/>
            <w:b w:val="0"/>
          </w:rPr>
          <w:t xml:space="preserve">que adota o padrão </w:t>
        </w:r>
      </w:ins>
      <w:ins w:id="816" w:author="Joel Rocha" w:date="2016-04-26T10:39:00Z">
        <w:r>
          <w:rPr>
            <w:rFonts w:ascii="Palatino" w:hAnsi="Palatino"/>
            <w:b w:val="0"/>
          </w:rPr>
          <w:t>MVC (</w:t>
        </w:r>
        <w:proofErr w:type="spellStart"/>
        <w:r w:rsidRPr="00012BF2">
          <w:rPr>
            <w:rFonts w:ascii="Palatino" w:hAnsi="Palatino"/>
            <w:b w:val="0"/>
            <w:i/>
            <w:rPrChange w:id="817" w:author="Joel Rocha" w:date="2016-04-26T10:40:00Z">
              <w:rPr>
                <w:rFonts w:ascii="Palatino" w:hAnsi="Palatino"/>
                <w:b w:val="0"/>
              </w:rPr>
            </w:rPrChange>
          </w:rPr>
          <w:t>Model-View-Controller</w:t>
        </w:r>
        <w:proofErr w:type="spellEnd"/>
        <w:r>
          <w:rPr>
            <w:rFonts w:ascii="Palatino" w:hAnsi="Palatino"/>
            <w:b w:val="0"/>
          </w:rPr>
          <w:t>)</w:t>
        </w:r>
      </w:ins>
      <w:ins w:id="818" w:author="Joel Rocha" w:date="2016-04-26T10:40:00Z">
        <w:r>
          <w:rPr>
            <w:rFonts w:ascii="Palatino" w:hAnsi="Palatino"/>
            <w:b w:val="0"/>
          </w:rPr>
          <w:t xml:space="preserve"> orientado a eventos que, atualmente, encontra</w:t>
        </w:r>
      </w:ins>
      <w:ins w:id="819" w:author="Joel Rocha" w:date="2016-04-26T10:41:00Z">
        <w:r>
          <w:rPr>
            <w:rFonts w:ascii="Palatino" w:hAnsi="Palatino"/>
            <w:b w:val="0"/>
          </w:rPr>
          <w:t>-se</w:t>
        </w:r>
      </w:ins>
      <w:ins w:id="820" w:author="Joel Rocha" w:date="2016-04-26T10:40:00Z">
        <w:r>
          <w:rPr>
            <w:rFonts w:ascii="Palatino" w:hAnsi="Palatino"/>
            <w:b w:val="0"/>
          </w:rPr>
          <w:t xml:space="preserve"> na vers</w:t>
        </w:r>
      </w:ins>
      <w:ins w:id="821" w:author="Joel Rocha" w:date="2016-04-26T10:41:00Z">
        <w:r>
          <w:rPr>
            <w:rFonts w:ascii="Palatino" w:hAnsi="Palatino"/>
            <w:b w:val="0"/>
          </w:rPr>
          <w:t>ão 2.2</w:t>
        </w:r>
        <w:r w:rsidR="00373303">
          <w:rPr>
            <w:rFonts w:ascii="Palatino" w:hAnsi="Palatino"/>
            <w:b w:val="0"/>
          </w:rPr>
          <w:t xml:space="preserve"> e foi lançado</w:t>
        </w:r>
        <w:r>
          <w:rPr>
            <w:rFonts w:ascii="Palatino" w:hAnsi="Palatino"/>
            <w:b w:val="0"/>
          </w:rPr>
          <w:t xml:space="preserve"> há mais de dez anos</w:t>
        </w:r>
      </w:ins>
      <w:ins w:id="822" w:author="Joel Rocha" w:date="2016-04-26T10:43:00Z">
        <w:r>
          <w:rPr>
            <w:rFonts w:ascii="Palatino" w:hAnsi="Palatino"/>
            <w:b w:val="0"/>
          </w:rPr>
          <w:t>.</w:t>
        </w:r>
      </w:ins>
      <w:ins w:id="823" w:author="Joel Rocha" w:date="2016-04-26T10:42:00Z">
        <w:r>
          <w:rPr>
            <w:rFonts w:ascii="Palatino" w:hAnsi="Palatino"/>
            <w:b w:val="0"/>
          </w:rPr>
          <w:t xml:space="preserve"> </w:t>
        </w:r>
      </w:ins>
      <w:ins w:id="824" w:author="Joel Rocha" w:date="2016-04-26T10:43:00Z">
        <w:r>
          <w:rPr>
            <w:rFonts w:ascii="Palatino" w:hAnsi="Palatino"/>
            <w:b w:val="0"/>
          </w:rPr>
          <w:t>É</w:t>
        </w:r>
      </w:ins>
      <w:ins w:id="825" w:author="Joel Rocha" w:date="2016-04-26T10:42:00Z">
        <w:r>
          <w:rPr>
            <w:rFonts w:ascii="Palatino" w:hAnsi="Palatino"/>
            <w:b w:val="0"/>
          </w:rPr>
          <w:t xml:space="preserve"> utilizado para a construção da interface com o usuário</w:t>
        </w:r>
      </w:ins>
      <w:ins w:id="826" w:author="Joel Rocha" w:date="2016-04-26T10:43:00Z">
        <w:r>
          <w:rPr>
            <w:rFonts w:ascii="Palatino" w:hAnsi="Palatino"/>
            <w:b w:val="0"/>
          </w:rPr>
          <w:t xml:space="preserve"> e</w:t>
        </w:r>
      </w:ins>
      <w:ins w:id="827" w:author="Joel Rocha" w:date="2016-04-26T11:03:00Z">
        <w:r w:rsidR="001F149C">
          <w:rPr>
            <w:rFonts w:ascii="Palatino" w:hAnsi="Palatino"/>
            <w:b w:val="0"/>
          </w:rPr>
          <w:t>,</w:t>
        </w:r>
      </w:ins>
      <w:ins w:id="828" w:author="Joel Rocha" w:date="2016-04-26T10:43:00Z">
        <w:r>
          <w:rPr>
            <w:rFonts w:ascii="Palatino" w:hAnsi="Palatino"/>
            <w:b w:val="0"/>
          </w:rPr>
          <w:t xml:space="preserve"> graças aos seus componentes e</w:t>
        </w:r>
      </w:ins>
      <w:ins w:id="829" w:author="Joel Rocha" w:date="2016-04-26T11:33:00Z">
        <w:r w:rsidR="00373303">
          <w:rPr>
            <w:rFonts w:ascii="Palatino" w:hAnsi="Palatino"/>
            <w:b w:val="0"/>
          </w:rPr>
          <w:t xml:space="preserve"> os</w:t>
        </w:r>
      </w:ins>
      <w:ins w:id="830" w:author="Joel Rocha" w:date="2016-04-26T10:43:00Z">
        <w:r>
          <w:rPr>
            <w:rFonts w:ascii="Palatino" w:hAnsi="Palatino"/>
            <w:b w:val="0"/>
          </w:rPr>
          <w:t xml:space="preserve"> </w:t>
        </w:r>
      </w:ins>
      <w:proofErr w:type="spellStart"/>
      <w:ins w:id="831" w:author="Joel Rocha" w:date="2016-04-26T10:44:00Z">
        <w:r>
          <w:rPr>
            <w:rFonts w:ascii="Palatino" w:hAnsi="Palatino"/>
            <w:b w:val="0"/>
          </w:rPr>
          <w:t>m</w:t>
        </w:r>
      </w:ins>
      <w:ins w:id="832" w:author="Joel Rocha" w:date="2016-04-26T10:43:00Z">
        <w:r>
          <w:rPr>
            <w:rFonts w:ascii="Palatino" w:hAnsi="Palatino"/>
            <w:b w:val="0"/>
            <w:i/>
          </w:rPr>
          <w:t>anaged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</w:ins>
      <w:proofErr w:type="spellStart"/>
      <w:ins w:id="833" w:author="Joel Rocha" w:date="2016-04-26T10:44:00Z">
        <w:r>
          <w:rPr>
            <w:rFonts w:ascii="Palatino" w:hAnsi="Palatino"/>
            <w:b w:val="0"/>
            <w:i/>
          </w:rPr>
          <w:t>b</w:t>
        </w:r>
      </w:ins>
      <w:ins w:id="834" w:author="Joel Rocha" w:date="2016-04-26T10:43:00Z">
        <w:r w:rsidR="00373303">
          <w:rPr>
            <w:rFonts w:ascii="Palatino" w:hAnsi="Palatino"/>
            <w:b w:val="0"/>
            <w:i/>
          </w:rPr>
          <w:t>eans</w:t>
        </w:r>
      </w:ins>
      <w:proofErr w:type="spellEnd"/>
      <w:ins w:id="835" w:author="Joel Rocha" w:date="2016-04-26T11:33:00Z">
        <w:r w:rsidR="00373303">
          <w:rPr>
            <w:rFonts w:ascii="Palatino" w:hAnsi="Palatino"/>
            <w:b w:val="0"/>
          </w:rPr>
          <w:t>, além de</w:t>
        </w:r>
      </w:ins>
      <w:ins w:id="836" w:author="Joel Rocha" w:date="2016-04-26T11:01:00Z">
        <w:r w:rsidR="001F149C">
          <w:rPr>
            <w:rFonts w:ascii="Palatino" w:hAnsi="Palatino"/>
            <w:b w:val="0"/>
          </w:rPr>
          <w:t xml:space="preserve"> outras funcionalidades</w:t>
        </w:r>
      </w:ins>
      <w:ins w:id="837" w:author="Joel Rocha" w:date="2016-04-26T11:03:00Z">
        <w:r w:rsidR="001F149C">
          <w:rPr>
            <w:rFonts w:ascii="Palatino" w:hAnsi="Palatino"/>
            <w:b w:val="0"/>
          </w:rPr>
          <w:t xml:space="preserve">, vem ganhando cada vez mais </w:t>
        </w:r>
      </w:ins>
      <w:ins w:id="838" w:author="Joel Rocha" w:date="2016-04-26T11:34:00Z">
        <w:r w:rsidR="00373303">
          <w:rPr>
            <w:rFonts w:ascii="Palatino" w:hAnsi="Palatino"/>
            <w:b w:val="0"/>
          </w:rPr>
          <w:t>aceitação</w:t>
        </w:r>
      </w:ins>
      <w:ins w:id="839" w:author="Joel Rocha" w:date="2016-04-26T11:03:00Z">
        <w:r w:rsidR="001F149C">
          <w:rPr>
            <w:rFonts w:ascii="Palatino" w:hAnsi="Palatino"/>
            <w:b w:val="0"/>
          </w:rPr>
          <w:t xml:space="preserve"> entre </w:t>
        </w:r>
      </w:ins>
      <w:ins w:id="840" w:author="Joel Rocha" w:date="2016-04-26T11:01:00Z">
        <w:r w:rsidR="001F149C">
          <w:rPr>
            <w:rFonts w:ascii="Palatino" w:hAnsi="Palatino"/>
            <w:b w:val="0"/>
          </w:rPr>
          <w:t>os desenvolvedores Java.</w:t>
        </w:r>
      </w:ins>
    </w:p>
    <w:p w:rsidR="00373303" w:rsidRPr="002E6715" w:rsidRDefault="00373303" w:rsidP="00EB42AE">
      <w:pPr>
        <w:pStyle w:val="Interttulo"/>
        <w:keepNext w:val="0"/>
        <w:widowControl/>
        <w:suppressAutoHyphens w:val="0"/>
        <w:spacing w:before="0" w:after="240"/>
        <w:ind w:firstLine="289"/>
        <w:jc w:val="both"/>
        <w:outlineLvl w:val="0"/>
        <w:rPr>
          <w:ins w:id="841" w:author="Joel Rocha" w:date="2016-04-26T10:35:00Z"/>
          <w:rFonts w:ascii="Palatino" w:hAnsi="Palatino"/>
          <w:b w:val="0"/>
          <w:u w:val="single"/>
          <w:rPrChange w:id="842" w:author="Joel Rocha" w:date="2016-04-26T16:44:00Z">
            <w:rPr>
              <w:ins w:id="843" w:author="Joel Rocha" w:date="2016-04-26T10:35:00Z"/>
              <w:rFonts w:ascii="Palatino" w:hAnsi="Palatino"/>
              <w:b w:val="0"/>
            </w:rPr>
          </w:rPrChange>
        </w:rPr>
        <w:pPrChange w:id="844" w:author="Joel Rocha" w:date="2016-04-26T11:45:00Z">
          <w:pPr>
            <w:pStyle w:val="Interttulo"/>
            <w:keepNext w:val="0"/>
            <w:widowControl/>
            <w:suppressAutoHyphens w:val="0"/>
            <w:spacing w:before="360" w:after="240"/>
            <w:jc w:val="both"/>
            <w:outlineLvl w:val="0"/>
          </w:pPr>
        </w:pPrChange>
      </w:pPr>
      <w:ins w:id="845" w:author="Joel Rocha" w:date="2016-04-26T11:34:00Z">
        <w:r>
          <w:rPr>
            <w:rFonts w:ascii="Palatino" w:hAnsi="Palatino"/>
            <w:b w:val="0"/>
          </w:rPr>
          <w:t xml:space="preserve">O </w:t>
        </w:r>
        <w:proofErr w:type="spellStart"/>
        <w:r>
          <w:rPr>
            <w:rFonts w:ascii="Palatino" w:hAnsi="Palatino"/>
            <w:b w:val="0"/>
            <w:i/>
          </w:rPr>
          <w:t>PrimeFaces</w:t>
        </w:r>
        <w:proofErr w:type="spellEnd"/>
        <w:r>
          <w:rPr>
            <w:rFonts w:ascii="Palatino" w:hAnsi="Palatino"/>
            <w:b w:val="0"/>
            <w:i/>
          </w:rPr>
          <w:t xml:space="preserve"> </w:t>
        </w:r>
        <w:r>
          <w:rPr>
            <w:rFonts w:ascii="Palatino" w:hAnsi="Palatino"/>
            <w:b w:val="0"/>
          </w:rPr>
          <w:t>é uma implementa</w:t>
        </w:r>
      </w:ins>
      <w:ins w:id="846" w:author="Joel Rocha" w:date="2016-04-26T11:46:00Z">
        <w:r w:rsidR="00EB42AE">
          <w:rPr>
            <w:rFonts w:ascii="Palatino" w:hAnsi="Palatino"/>
            <w:b w:val="0"/>
          </w:rPr>
          <w:t>ção</w:t>
        </w:r>
        <w:r w:rsidR="002E6715">
          <w:rPr>
            <w:rFonts w:ascii="Palatino" w:hAnsi="Palatino"/>
            <w:b w:val="0"/>
          </w:rPr>
          <w:t>....</w:t>
        </w:r>
      </w:ins>
      <w:bookmarkStart w:id="847" w:name="_GoBack"/>
      <w:bookmarkEnd w:id="847"/>
    </w:p>
    <w:p w:rsidR="00012BF2" w:rsidRPr="0009701A" w:rsidDel="00012BF2" w:rsidRDefault="00012BF2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48" w:author="Joel Xavier Rocha" w:date="2016-04-25T14:55:00Z"/>
          <w:del w:id="849" w:author="Joel Rocha" w:date="2016-04-26T10:37:00Z"/>
          <w:rFonts w:ascii="Palatino" w:hAnsi="Palatino"/>
          <w:b w:val="0"/>
          <w:sz w:val="40"/>
          <w:rPrChange w:id="850" w:author="Joel Rocha" w:date="2016-04-26T10:31:00Z">
            <w:rPr>
              <w:ins w:id="851" w:author="Joel Xavier Rocha" w:date="2016-04-25T14:55:00Z"/>
              <w:del w:id="852" w:author="Joel Rocha" w:date="2016-04-26T10:37:00Z"/>
              <w:rFonts w:ascii="Palatino" w:hAnsi="Palatino"/>
              <w:sz w:val="32"/>
            </w:rPr>
          </w:rPrChange>
        </w:rPr>
      </w:pPr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53" w:author="Joel Xavier Rocha" w:date="2016-04-25T14:55:00Z"/>
          <w:rFonts w:ascii="Palatino" w:hAnsi="Palatino"/>
          <w:color w:val="0F243E" w:themeColor="text2" w:themeShade="80"/>
          <w:sz w:val="32"/>
          <w:rPrChange w:id="854" w:author="Joel Xavier Rocha" w:date="2016-04-25T14:56:00Z">
            <w:rPr>
              <w:ins w:id="855" w:author="Joel Xavier Rocha" w:date="2016-04-25T14:55:00Z"/>
              <w:rFonts w:ascii="Palatino" w:hAnsi="Palatino"/>
              <w:sz w:val="32"/>
            </w:rPr>
          </w:rPrChange>
        </w:rPr>
      </w:pPr>
      <w:ins w:id="856" w:author="Joel Xavier Rocha" w:date="2016-04-25T14:56:00Z">
        <w:del w:id="857" w:author="Joel Rocha" w:date="2016-04-26T10:37:00Z">
          <w:r w:rsidRPr="00F507A0" w:rsidDel="00012BF2">
            <w:rPr>
              <w:rFonts w:ascii="Palatino" w:hAnsi="Palatino"/>
              <w:color w:val="0F243E" w:themeColor="text2" w:themeShade="80"/>
              <w:sz w:val="32"/>
              <w:rPrChange w:id="858" w:author="Joel Xavier Rocha" w:date="2016-04-25T14:56:00Z">
                <w:rPr>
                  <w:rFonts w:ascii="Palatino" w:hAnsi="Palatino"/>
                  <w:sz w:val="32"/>
                </w:rPr>
              </w:rPrChange>
            </w:rPr>
            <w:delText>A</w:delText>
          </w:r>
        </w:del>
      </w:ins>
      <w:ins w:id="859" w:author="Joel Rocha" w:date="2016-04-26T10:37:00Z">
        <w:r w:rsidR="00012BF2">
          <w:rPr>
            <w:rFonts w:ascii="Palatino" w:hAnsi="Palatino"/>
            <w:color w:val="0F243E" w:themeColor="text2" w:themeShade="80"/>
            <w:sz w:val="32"/>
          </w:rPr>
          <w:t>O a</w:t>
        </w:r>
      </w:ins>
      <w:ins w:id="860" w:author="Joel Xavier Rocha" w:date="2016-04-25T14:56:00Z">
        <w:r w:rsidRPr="00F507A0">
          <w:rPr>
            <w:rFonts w:ascii="Palatino" w:hAnsi="Palatino"/>
            <w:color w:val="0F243E" w:themeColor="text2" w:themeShade="80"/>
            <w:sz w:val="32"/>
            <w:rPrChange w:id="861" w:author="Joel Xavier Rocha" w:date="2016-04-25T14:56:00Z">
              <w:rPr>
                <w:rFonts w:ascii="Palatino" w:hAnsi="Palatino"/>
                <w:sz w:val="32"/>
              </w:rPr>
            </w:rPrChange>
          </w:rPr>
          <w:t>mbiente de desenvolvimento</w:t>
        </w:r>
      </w:ins>
    </w:p>
    <w:p w:rsidR="00F507A0" w:rsidRP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62" w:author="Joel Xavier Rocha" w:date="2016-04-25T14:55:00Z"/>
          <w:rFonts w:ascii="Palatino" w:hAnsi="Palatino"/>
          <w:color w:val="0F243E" w:themeColor="text2" w:themeShade="80"/>
          <w:sz w:val="32"/>
          <w:rPrChange w:id="863" w:author="Joel Xavier Rocha" w:date="2016-04-25T14:56:00Z">
            <w:rPr>
              <w:ins w:id="864" w:author="Joel Xavier Rocha" w:date="2016-04-25T14:55:00Z"/>
              <w:rFonts w:ascii="Palatino" w:hAnsi="Palatino"/>
              <w:sz w:val="32"/>
            </w:rPr>
          </w:rPrChange>
        </w:rPr>
      </w:pPr>
      <w:ins w:id="865" w:author="Joel Xavier Rocha" w:date="2016-04-25T14:54:00Z">
        <w:r w:rsidRPr="00F507A0">
          <w:rPr>
            <w:rFonts w:ascii="Palatino" w:hAnsi="Palatino"/>
            <w:color w:val="0F243E" w:themeColor="text2" w:themeShade="80"/>
            <w:sz w:val="32"/>
            <w:rPrChange w:id="866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</w:t>
        </w:r>
      </w:ins>
      <w:ins w:id="867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868" w:author="Joel Xavier Rocha" w:date="2016-04-25T14:56:00Z">
              <w:rPr>
                <w:rFonts w:ascii="Palatino" w:hAnsi="Palatino"/>
                <w:sz w:val="32"/>
              </w:rPr>
            </w:rPrChange>
          </w:rPr>
          <w:t xml:space="preserve"> em 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69" w:author="Joel Xavier Rocha" w:date="2016-04-25T14:57:00Z"/>
          <w:rFonts w:ascii="Palatino" w:hAnsi="Palatino"/>
          <w:color w:val="0F243E" w:themeColor="text2" w:themeShade="80"/>
          <w:sz w:val="32"/>
        </w:rPr>
      </w:pPr>
      <w:ins w:id="870" w:author="Joel Xavier Rocha" w:date="2016-04-25T14:55:00Z">
        <w:r w:rsidRPr="00F507A0">
          <w:rPr>
            <w:rFonts w:ascii="Palatino" w:hAnsi="Palatino"/>
            <w:color w:val="0F243E" w:themeColor="text2" w:themeShade="80"/>
            <w:sz w:val="32"/>
            <w:rPrChange w:id="871" w:author="Joel Xavier Rocha" w:date="2016-04-25T14:56:00Z">
              <w:rPr>
                <w:rFonts w:ascii="Palatino" w:hAnsi="Palatino"/>
                <w:sz w:val="32"/>
              </w:rPr>
            </w:rPrChange>
          </w:rPr>
          <w:t>Paginação por demanda</w:t>
        </w:r>
      </w:ins>
    </w:p>
    <w:p w:rsidR="00E14F3B" w:rsidRDefault="00E14F3B">
      <w:pPr>
        <w:widowControl/>
        <w:suppressAutoHyphens w:val="0"/>
        <w:overflowPunct/>
        <w:autoSpaceDE/>
        <w:rPr>
          <w:ins w:id="872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873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F507A0" w:rsidRPr="00E14F3B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74" w:author="Joel Xavier Rocha" w:date="2016-04-25T14:57:00Z"/>
          <w:rFonts w:ascii="Palatino" w:hAnsi="Palatino"/>
          <w:color w:val="0F243E" w:themeColor="text2" w:themeShade="80"/>
          <w:sz w:val="40"/>
          <w:rPrChange w:id="875" w:author="Joel Xavier Rocha" w:date="2016-04-25T14:57:00Z">
            <w:rPr>
              <w:ins w:id="876" w:author="Joel Xavier Rocha" w:date="2016-04-25T14:57:00Z"/>
              <w:rFonts w:ascii="Palatino" w:hAnsi="Palatino"/>
              <w:color w:val="0F243E" w:themeColor="text2" w:themeShade="80"/>
              <w:sz w:val="32"/>
            </w:rPr>
          </w:rPrChange>
        </w:rPr>
      </w:pPr>
      <w:ins w:id="877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878" w:author="Joel Xavier Rocha" w:date="2016-04-25T14:57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Estudo de caso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79" w:author="Joel Xavier Rocha" w:date="2016-04-25T14:57:00Z"/>
          <w:rFonts w:ascii="Palatino" w:hAnsi="Palatino"/>
          <w:color w:val="0F243E" w:themeColor="text2" w:themeShade="80"/>
          <w:sz w:val="32"/>
        </w:rPr>
      </w:pPr>
      <w:ins w:id="880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Memória</w:t>
        </w:r>
      </w:ins>
    </w:p>
    <w:p w:rsidR="00F507A0" w:rsidRDefault="00F507A0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81" w:author="Joel Xavier Rocha" w:date="2016-04-25T14:57:00Z"/>
          <w:rFonts w:ascii="Palatino" w:hAnsi="Palatino"/>
          <w:color w:val="0F243E" w:themeColor="text2" w:themeShade="80"/>
          <w:sz w:val="32"/>
        </w:rPr>
      </w:pPr>
      <w:ins w:id="882" w:author="Joel Xavier Rocha" w:date="2016-04-25T14:57:00Z">
        <w:r>
          <w:rPr>
            <w:rFonts w:ascii="Palatino" w:hAnsi="Palatino"/>
            <w:color w:val="0F243E" w:themeColor="text2" w:themeShade="80"/>
            <w:sz w:val="32"/>
          </w:rPr>
          <w:t>Tempo</w:t>
        </w:r>
      </w:ins>
    </w:p>
    <w:p w:rsidR="00E14F3B" w:rsidRDefault="00E14F3B">
      <w:pPr>
        <w:widowControl/>
        <w:suppressAutoHyphens w:val="0"/>
        <w:overflowPunct/>
        <w:autoSpaceDE/>
        <w:rPr>
          <w:ins w:id="883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884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85" w:author="Joel Xavier Rocha" w:date="2016-04-25T14:58:00Z"/>
          <w:rFonts w:ascii="Palatino" w:hAnsi="Palatino"/>
          <w:color w:val="0F243E" w:themeColor="text2" w:themeShade="80"/>
          <w:sz w:val="40"/>
        </w:rPr>
      </w:pPr>
      <w:ins w:id="886" w:author="Joel Xavier Rocha" w:date="2016-04-25T14:57:00Z">
        <w:r w:rsidRPr="00E14F3B">
          <w:rPr>
            <w:rFonts w:ascii="Palatino" w:hAnsi="Palatino"/>
            <w:color w:val="0F243E" w:themeColor="text2" w:themeShade="80"/>
            <w:sz w:val="40"/>
            <w:rPrChange w:id="887" w:author="Joel Xavier Rocha" w:date="2016-04-25T14:58:00Z">
              <w:rPr>
                <w:rFonts w:ascii="Palatino" w:hAnsi="Palatino"/>
                <w:color w:val="0F243E" w:themeColor="text2" w:themeShade="80"/>
                <w:sz w:val="32"/>
              </w:rPr>
            </w:rPrChange>
          </w:rPr>
          <w:lastRenderedPageBreak/>
          <w:t>Conclusão</w:t>
        </w:r>
      </w:ins>
    </w:p>
    <w:p w:rsidR="00E14F3B" w:rsidRDefault="00E14F3B">
      <w:pPr>
        <w:widowControl/>
        <w:suppressAutoHyphens w:val="0"/>
        <w:overflowPunct/>
        <w:autoSpaceDE/>
        <w:rPr>
          <w:ins w:id="888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889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E14F3B" w:rsidRDefault="00E14F3B" w:rsidP="00F507A0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890" w:author="Joel Xavier Rocha" w:date="2016-04-25T14:58:00Z"/>
          <w:rFonts w:ascii="Palatino" w:hAnsi="Palatino"/>
          <w:color w:val="0F243E" w:themeColor="text2" w:themeShade="80"/>
          <w:sz w:val="40"/>
        </w:rPr>
      </w:pPr>
      <w:ins w:id="891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Referências</w:t>
        </w:r>
      </w:ins>
    </w:p>
    <w:p w:rsidR="00A72777" w:rsidDel="00A835C6" w:rsidRDefault="00A72777">
      <w:pPr>
        <w:pStyle w:val="Standard"/>
        <w:jc w:val="both"/>
        <w:rPr>
          <w:del w:id="892" w:author="Joel Xavier Rocha" w:date="2016-04-25T14:10:00Z"/>
          <w:rFonts w:ascii="Palatino" w:hAnsi="Palatino"/>
        </w:rPr>
        <w:pPrChange w:id="893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</w:p>
    <w:p w:rsidR="008359FE" w:rsidDel="00A835C6" w:rsidRDefault="008359FE">
      <w:pPr>
        <w:pStyle w:val="Standard"/>
        <w:jc w:val="both"/>
        <w:rPr>
          <w:del w:id="894" w:author="Joel Xavier Rocha" w:date="2016-04-25T14:10:00Z"/>
          <w:rFonts w:ascii="Palatino" w:hAnsi="Palatino"/>
        </w:rPr>
        <w:pPrChange w:id="895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896" w:author="Joel Xavier Rocha" w:date="2016-04-25T14:10:00Z">
        <w:r w:rsidDel="00A835C6">
          <w:rPr>
            <w:rFonts w:ascii="Palatino" w:hAnsi="Palatino"/>
          </w:rPr>
          <w:delText>descrever brevemente a solução comumente utilizada e que está inadequada</w:delText>
        </w:r>
      </w:del>
    </w:p>
    <w:p w:rsidR="008359FE" w:rsidDel="00A835C6" w:rsidRDefault="008359FE">
      <w:pPr>
        <w:pStyle w:val="Standard"/>
        <w:jc w:val="both"/>
        <w:rPr>
          <w:del w:id="897" w:author="Joel Xavier Rocha" w:date="2016-04-25T14:11:00Z"/>
          <w:rFonts w:ascii="Palatino" w:hAnsi="Palatino"/>
        </w:rPr>
        <w:pPrChange w:id="898" w:author="Joel Xavier Rocha" w:date="2016-04-25T14:11:00Z">
          <w:pPr>
            <w:pStyle w:val="Standard"/>
            <w:numPr>
              <w:numId w:val="29"/>
            </w:numPr>
            <w:ind w:left="360" w:hanging="360"/>
            <w:jc w:val="both"/>
          </w:pPr>
        </w:pPrChange>
      </w:pPr>
      <w:del w:id="899" w:author="Joel Xavier Rocha" w:date="2016-04-25T14:10:00Z">
        <w:r w:rsidDel="00A835C6">
          <w:rPr>
            <w:rFonts w:ascii="Palatino" w:hAnsi="Palatino"/>
          </w:rPr>
          <w:delText>descrever brevemente a solução que resolve o problema de uma forma mais adequada</w:delText>
        </w:r>
      </w:del>
    </w:p>
    <w:p w:rsidR="007B7450" w:rsidDel="00A835C6" w:rsidRDefault="007B7450">
      <w:pPr>
        <w:pStyle w:val="Standard"/>
        <w:jc w:val="both"/>
        <w:rPr>
          <w:del w:id="900" w:author="Joel Xavier Rocha" w:date="2016-04-25T14:11:00Z"/>
          <w:rFonts w:ascii="Palatino Linotype" w:hAnsi="Palatino Linotype"/>
        </w:rPr>
        <w:pPrChange w:id="901" w:author="Joel Xavier Rocha" w:date="2016-04-25T14:11:00Z">
          <w:pPr>
            <w:pStyle w:val="Corpo"/>
            <w:ind w:firstLine="0"/>
          </w:pPr>
        </w:pPrChange>
      </w:pPr>
    </w:p>
    <w:p w:rsidR="008D7B0A" w:rsidRPr="008D7B0A" w:rsidDel="00E14F3B" w:rsidRDefault="0027191B" w:rsidP="008D7B0A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del w:id="902" w:author="Joel Xavier Rocha" w:date="2016-04-25T14:58:00Z"/>
          <w:rFonts w:eastAsia="Times" w:cs="Times New Roman"/>
          <w:bCs w:val="0"/>
          <w:noProof/>
          <w:sz w:val="28"/>
          <w:szCs w:val="20"/>
          <w:lang w:eastAsia="en-US"/>
        </w:rPr>
      </w:pPr>
      <w:del w:id="903" w:author="Joel Xavier Rocha" w:date="2016-04-25T14:58:00Z">
        <w:r w:rsidDel="00E14F3B">
          <w:rPr>
            <w:rFonts w:eastAsia="Times" w:cs="Times New Roman"/>
            <w:bCs w:val="0"/>
            <w:noProof/>
            <w:sz w:val="28"/>
            <w:szCs w:val="20"/>
            <w:lang w:eastAsia="en-US"/>
          </w:rPr>
          <w:delText>Cenário para analisar o problema e a solução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04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905" w:author="Joel Xavier Rocha" w:date="2016-04-25T14:58:00Z"/>
          <w:rFonts w:ascii="Palatino" w:hAnsi="Palatino"/>
        </w:rPr>
      </w:pPr>
      <w:del w:id="906" w:author="Joel Xavier Rocha" w:date="2016-04-25T14:58:00Z">
        <w:r w:rsidDel="00E14F3B">
          <w:rPr>
            <w:rFonts w:ascii="Palatino" w:hAnsi="Palatino"/>
          </w:rPr>
          <w:delText>descrever em detalhes o estudo de caso que será utilizado para analisar a “má prática” e a “boa prática”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07" w:author="Joel Xavier Rocha" w:date="2016-04-25T14:58:00Z"/>
          <w:rFonts w:ascii="Palatino" w:hAnsi="Palatino"/>
        </w:rPr>
      </w:pPr>
    </w:p>
    <w:p w:rsidR="00EA5B53" w:rsidRPr="008359FE" w:rsidDel="00E14F3B" w:rsidRDefault="008359FE" w:rsidP="00EA5B53">
      <w:pPr>
        <w:pStyle w:val="Corpo"/>
        <w:ind w:firstLine="0"/>
        <w:rPr>
          <w:del w:id="908" w:author="Joel Xavier Rocha" w:date="2016-04-25T14:58:00Z"/>
          <w:rFonts w:ascii="Palatino Linotype" w:hAnsi="Palatino Linotype"/>
          <w:b/>
        </w:rPr>
      </w:pPr>
      <w:del w:id="909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m</w:delText>
        </w:r>
        <w:r w:rsidRPr="008359FE" w:rsidDel="00E14F3B">
          <w:rPr>
            <w:rFonts w:ascii="Palatino Linotype" w:hAnsi="Palatino Linotype"/>
            <w:b/>
          </w:rPr>
          <w:delText>á pr</w:delText>
        </w:r>
        <w:r w:rsidDel="00E14F3B">
          <w:rPr>
            <w:rFonts w:ascii="Palatino Linotype" w:hAnsi="Palatino Linotype"/>
            <w:b/>
          </w:rPr>
          <w:delText>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10" w:author="Joel Xavier Rocha" w:date="2016-04-25T14:58:00Z"/>
          <w:rFonts w:ascii="Palatino" w:hAnsi="Palatino"/>
        </w:rPr>
      </w:pPr>
    </w:p>
    <w:p w:rsidR="008359FE" w:rsidDel="00E14F3B" w:rsidRDefault="008359FE" w:rsidP="008359FE">
      <w:pPr>
        <w:pStyle w:val="Standard"/>
        <w:numPr>
          <w:ilvl w:val="0"/>
          <w:numId w:val="29"/>
        </w:numPr>
        <w:jc w:val="both"/>
        <w:rPr>
          <w:del w:id="911" w:author="Joel Xavier Rocha" w:date="2016-04-25T14:58:00Z"/>
          <w:rFonts w:ascii="Palatino" w:hAnsi="Palatino"/>
        </w:rPr>
      </w:pPr>
      <w:del w:id="912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inadequada</w:delText>
        </w:r>
      </w:del>
    </w:p>
    <w:p w:rsidR="004E570C" w:rsidDel="00E14F3B" w:rsidRDefault="004E570C" w:rsidP="008359FE">
      <w:pPr>
        <w:pStyle w:val="Standard"/>
        <w:numPr>
          <w:ilvl w:val="0"/>
          <w:numId w:val="29"/>
        </w:numPr>
        <w:jc w:val="both"/>
        <w:rPr>
          <w:del w:id="913" w:author="Joel Xavier Rocha" w:date="2016-04-25T14:58:00Z"/>
          <w:rFonts w:ascii="Palatino" w:hAnsi="Palatino"/>
        </w:rPr>
      </w:pPr>
      <w:del w:id="914" w:author="Joel Xavier Rocha" w:date="2016-04-25T14:58:00Z">
        <w:r w:rsidDel="00E14F3B">
          <w:rPr>
            <w:rFonts w:ascii="Palatino" w:hAnsi="Palatino"/>
          </w:rPr>
          <w:delText>deixar claro os problemas trazidos com o uso da má prática</w:delText>
        </w:r>
      </w:del>
    </w:p>
    <w:p w:rsidR="008359FE" w:rsidDel="00E14F3B" w:rsidRDefault="008359FE" w:rsidP="002F0EE3">
      <w:pPr>
        <w:pStyle w:val="Standard"/>
        <w:ind w:firstLine="720"/>
        <w:jc w:val="both"/>
        <w:rPr>
          <w:del w:id="915" w:author="Joel Xavier Rocha" w:date="2016-04-25T14:58:00Z"/>
          <w:rFonts w:ascii="Palatino" w:hAnsi="Palatino"/>
        </w:rPr>
      </w:pPr>
    </w:p>
    <w:p w:rsidR="00784E32" w:rsidRPr="004E570C" w:rsidDel="00E14F3B" w:rsidRDefault="004E570C" w:rsidP="004E570C">
      <w:pPr>
        <w:pStyle w:val="Corpo"/>
        <w:ind w:firstLine="0"/>
        <w:rPr>
          <w:del w:id="916" w:author="Joel Xavier Rocha" w:date="2016-04-25T14:58:00Z"/>
          <w:rFonts w:ascii="Palatino Linotype" w:hAnsi="Palatino Linotype"/>
          <w:b/>
        </w:rPr>
      </w:pPr>
      <w:del w:id="917" w:author="Joel Xavier Rocha" w:date="2016-04-25T14:58:00Z">
        <w:r w:rsidDel="00E14F3B">
          <w:rPr>
            <w:rFonts w:ascii="Palatino Linotype" w:hAnsi="Palatino Linotype"/>
            <w:b/>
          </w:rPr>
          <w:delText>Estudo de caso considerando a boa</w:delText>
        </w:r>
        <w:r w:rsidRPr="008359FE" w:rsidDel="00E14F3B">
          <w:rPr>
            <w:rFonts w:ascii="Palatino Linotype" w:hAnsi="Palatino Linotype"/>
            <w:b/>
          </w:rPr>
          <w:delText xml:space="preserve"> pr</w:delText>
        </w:r>
        <w:r w:rsidDel="00E14F3B">
          <w:rPr>
            <w:rFonts w:ascii="Palatino Linotype" w:hAnsi="Palatino Linotype"/>
            <w:b/>
          </w:rPr>
          <w:delText>ática</w:delText>
        </w:r>
        <w:r w:rsidRPr="004E570C" w:rsidDel="00E14F3B">
          <w:rPr>
            <w:rFonts w:ascii="Palatino Linotype" w:hAnsi="Palatino Linotype"/>
            <w:b/>
          </w:rPr>
          <w:delText xml:space="preserve"> 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918" w:author="Joel Xavier Rocha" w:date="2016-04-25T14:58:00Z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919" w:author="Joel Xavier Rocha" w:date="2016-04-25T14:58:00Z"/>
          <w:rFonts w:ascii="Palatino" w:hAnsi="Palatino"/>
        </w:rPr>
      </w:pPr>
      <w:del w:id="920" w:author="Joel Xavier Rocha" w:date="2016-04-25T14:58:00Z">
        <w:r w:rsidDel="00E14F3B">
          <w:rPr>
            <w:rFonts w:ascii="Palatino" w:hAnsi="Palatino"/>
          </w:rPr>
          <w:delText>descrever em detalhes o desenvolvimento do estudo de caso considerando a forma adequada</w:delText>
        </w:r>
      </w:del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921" w:author="Joel Xavier Rocha" w:date="2016-04-25T14:58:00Z"/>
          <w:rFonts w:ascii="Palatino" w:hAnsi="Palatino"/>
        </w:rPr>
      </w:pPr>
      <w:del w:id="922" w:author="Joel Xavier Rocha" w:date="2016-04-25T14:58:00Z">
        <w:r w:rsidDel="00E14F3B">
          <w:rPr>
            <w:rFonts w:ascii="Palatino" w:hAnsi="Palatino"/>
          </w:rPr>
          <w:delText>deixar claro as vantagens trazidas com o uso da boa prática</w:delText>
        </w:r>
      </w:del>
    </w:p>
    <w:p w:rsidR="004E570C" w:rsidDel="00E14F3B" w:rsidRDefault="004E570C" w:rsidP="00B67252">
      <w:pPr>
        <w:pStyle w:val="Standard"/>
        <w:jc w:val="both"/>
        <w:outlineLvl w:val="0"/>
        <w:rPr>
          <w:del w:id="923" w:author="Joel Xavier Rocha" w:date="2016-04-25T14:58:00Z"/>
        </w:rPr>
      </w:pPr>
    </w:p>
    <w:p w:rsidR="00600499" w:rsidRPr="00600499" w:rsidDel="00E14F3B" w:rsidRDefault="00600499" w:rsidP="00600499">
      <w:pPr>
        <w:pStyle w:val="Standard"/>
        <w:jc w:val="both"/>
        <w:rPr>
          <w:del w:id="924" w:author="Joel Xavier Rocha" w:date="2016-04-25T14:58:00Z"/>
          <w:rFonts w:ascii="Palatino" w:hAnsi="Palatino"/>
          <w:b/>
        </w:rPr>
      </w:pPr>
      <w:del w:id="925" w:author="Joel Xavier Rocha" w:date="2016-04-25T14:58:00Z">
        <w:r w:rsidRPr="00600499" w:rsidDel="00E14F3B">
          <w:rPr>
            <w:rFonts w:ascii="Palatino" w:hAnsi="Palatino"/>
            <w:b/>
          </w:rPr>
          <w:delText>Entendendo o porquê desta ser a melhor solução</w:delText>
        </w:r>
      </w:del>
    </w:p>
    <w:p w:rsidR="004E570C" w:rsidDel="00E14F3B" w:rsidRDefault="004E570C" w:rsidP="00D0446E">
      <w:pPr>
        <w:pStyle w:val="Standard"/>
        <w:ind w:firstLine="720"/>
        <w:jc w:val="both"/>
        <w:rPr>
          <w:del w:id="926" w:author="Joel Xavier Rocha" w:date="2016-04-25T14:58:00Z"/>
          <w:rFonts w:ascii="Palatino" w:hAnsi="Palatino"/>
        </w:rPr>
      </w:pPr>
    </w:p>
    <w:p w:rsidR="004E570C" w:rsidDel="00E14F3B" w:rsidRDefault="004E570C" w:rsidP="004E570C">
      <w:pPr>
        <w:pStyle w:val="Standard"/>
        <w:numPr>
          <w:ilvl w:val="0"/>
          <w:numId w:val="29"/>
        </w:numPr>
        <w:jc w:val="both"/>
        <w:rPr>
          <w:del w:id="927" w:author="Joel Xavier Rocha" w:date="2016-04-25T14:58:00Z"/>
          <w:rFonts w:ascii="Palatino" w:hAnsi="Palatino"/>
        </w:rPr>
      </w:pPr>
      <w:del w:id="928" w:author="Joel Xavier Rocha" w:date="2016-04-25T14:58:00Z">
        <w:r w:rsidDel="00E14F3B">
          <w:rPr>
            <w:rFonts w:ascii="Palatino" w:hAnsi="Palatino"/>
          </w:rPr>
          <w:delText>comparar: boa prática VS má prática</w:delText>
        </w:r>
      </w:del>
    </w:p>
    <w:p w:rsidR="004E570C" w:rsidDel="00F85061" w:rsidRDefault="004E570C">
      <w:pPr>
        <w:pStyle w:val="Standard"/>
        <w:jc w:val="both"/>
        <w:rPr>
          <w:del w:id="929" w:author="Joel Rocha" w:date="2016-04-24T14:19:00Z"/>
          <w:rFonts w:ascii="Palatino" w:hAnsi="Palatino"/>
        </w:rPr>
        <w:pPrChange w:id="930" w:author="Joel Rocha" w:date="2016-04-24T14:19:00Z">
          <w:pPr>
            <w:pStyle w:val="Standard"/>
            <w:ind w:firstLine="720"/>
            <w:jc w:val="both"/>
          </w:pPr>
        </w:pPrChange>
      </w:pPr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931" w:author="Joel Xavier Rocha" w:date="2016-04-25T09:51:00Z"/>
          <w:rFonts w:ascii="Palatino" w:hAnsi="Palatino"/>
          <w:color w:val="1F497D" w:themeColor="text2"/>
          <w:sz w:val="22"/>
          <w:rPrChange w:id="932" w:author="Joel Xavier Rocha" w:date="2016-04-25T14:41:00Z">
            <w:rPr>
              <w:ins w:id="933" w:author="Joel Xavier Rocha" w:date="2016-04-25T09:51:00Z"/>
              <w:rFonts w:ascii="Palatino" w:hAnsi="Palatino"/>
            </w:rPr>
          </w:rPrChange>
        </w:rPr>
        <w:pPrChange w:id="934" w:author="Joel Xavier Rocha" w:date="2016-04-25T09:51:00Z">
          <w:pPr>
            <w:pStyle w:val="Standard"/>
            <w:jc w:val="both"/>
          </w:pPr>
        </w:pPrChange>
      </w:pPr>
      <w:ins w:id="935" w:author="Joel Xavier Rocha" w:date="2016-04-25T09:51:00Z">
        <w:r w:rsidRPr="001F7339">
          <w:rPr>
            <w:rFonts w:ascii="Palatino" w:hAnsi="Palatino"/>
            <w:color w:val="1F497D" w:themeColor="text2"/>
            <w:sz w:val="22"/>
            <w:rPrChange w:id="936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937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"http://uxmovement.com/navigation/avoid-the-pains-of-pagination/" </w:instrText>
        </w:r>
        <w:r w:rsidRPr="001F7339">
          <w:rPr>
            <w:rFonts w:ascii="Palatino" w:hAnsi="Palatino"/>
            <w:color w:val="1F497D" w:themeColor="text2"/>
            <w:sz w:val="22"/>
            <w:rPrChange w:id="938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939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http://uxmovement.com/navigation/avoid-the-pains-of-pagination/</w:t>
        </w:r>
        <w:r w:rsidRPr="001F7339">
          <w:rPr>
            <w:rFonts w:ascii="Palatino" w:hAnsi="Palatino"/>
            <w:color w:val="1F497D" w:themeColor="text2"/>
            <w:sz w:val="22"/>
            <w:rPrChange w:id="940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Pr="001F7339" w:rsidRDefault="00F85061">
      <w:pPr>
        <w:pStyle w:val="Standard"/>
        <w:numPr>
          <w:ilvl w:val="0"/>
          <w:numId w:val="29"/>
        </w:numPr>
        <w:jc w:val="both"/>
        <w:rPr>
          <w:ins w:id="941" w:author="Joel Xavier Rocha" w:date="2016-04-25T09:52:00Z"/>
          <w:rFonts w:ascii="Palatino" w:hAnsi="Palatino"/>
          <w:color w:val="1F497D" w:themeColor="text2"/>
          <w:sz w:val="22"/>
          <w:rPrChange w:id="942" w:author="Joel Xavier Rocha" w:date="2016-04-25T14:41:00Z">
            <w:rPr>
              <w:ins w:id="943" w:author="Joel Xavier Rocha" w:date="2016-04-25T09:52:00Z"/>
              <w:rFonts w:ascii="Palatino" w:hAnsi="Palatino"/>
            </w:rPr>
          </w:rPrChange>
        </w:rPr>
        <w:pPrChange w:id="944" w:author="Joel Xavier Rocha" w:date="2016-04-25T09:51:00Z">
          <w:pPr>
            <w:pStyle w:val="Standard"/>
            <w:jc w:val="both"/>
          </w:pPr>
        </w:pPrChange>
      </w:pPr>
      <w:ins w:id="945" w:author="Joel Xavier Rocha" w:date="2016-04-25T09:52:00Z">
        <w:r w:rsidRPr="001F7339">
          <w:rPr>
            <w:rFonts w:ascii="Palatino" w:hAnsi="Palatino"/>
            <w:color w:val="1F497D" w:themeColor="text2"/>
            <w:sz w:val="22"/>
            <w:rPrChange w:id="946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947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"http://usabilitynews.org/the-impact-of-paging-vs-scrolling-on-reading-online-text-passages/" </w:instrText>
        </w:r>
        <w:r w:rsidRPr="001F7339">
          <w:rPr>
            <w:rFonts w:ascii="Palatino" w:hAnsi="Palatino"/>
            <w:color w:val="1F497D" w:themeColor="text2"/>
            <w:sz w:val="22"/>
            <w:rPrChange w:id="948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949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http://usabilitynews.org/the-impact-of-paging-vs-scrolling-on-reading-online-text-passages/</w:t>
        </w:r>
        <w:r w:rsidRPr="001F7339">
          <w:rPr>
            <w:rFonts w:ascii="Palatino" w:hAnsi="Palatino"/>
            <w:color w:val="1F497D" w:themeColor="text2"/>
            <w:sz w:val="22"/>
            <w:rPrChange w:id="950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F85061" w:rsidRDefault="00F85061">
      <w:pPr>
        <w:pStyle w:val="Standard"/>
        <w:numPr>
          <w:ilvl w:val="0"/>
          <w:numId w:val="29"/>
        </w:numPr>
        <w:jc w:val="both"/>
        <w:rPr>
          <w:ins w:id="951" w:author="Joel Xavier Rocha" w:date="2016-04-25T14:42:00Z"/>
          <w:rFonts w:ascii="Palatino" w:hAnsi="Palatino"/>
          <w:color w:val="1F497D" w:themeColor="text2"/>
          <w:sz w:val="22"/>
        </w:rPr>
        <w:pPrChange w:id="952" w:author="Joel Xavier Rocha" w:date="2016-04-25T14:19:00Z">
          <w:pPr>
            <w:pStyle w:val="Standard"/>
            <w:jc w:val="both"/>
          </w:pPr>
        </w:pPrChange>
      </w:pPr>
      <w:ins w:id="953" w:author="Joel Xavier Rocha" w:date="2016-04-25T09:53:00Z">
        <w:r w:rsidRPr="001F7339">
          <w:rPr>
            <w:rFonts w:ascii="Palatino" w:hAnsi="Palatino"/>
            <w:color w:val="1F497D" w:themeColor="text2"/>
            <w:sz w:val="22"/>
            <w:rPrChange w:id="954" w:author="Joel Xavier Rocha" w:date="2016-04-25T14:41:00Z">
              <w:rPr>
                <w:rFonts w:ascii="Palatino" w:hAnsi="Palatino"/>
              </w:rPr>
            </w:rPrChange>
          </w:rPr>
          <w:fldChar w:fldCharType="begin"/>
        </w:r>
        <w:r w:rsidRPr="001F7339">
          <w:rPr>
            <w:rFonts w:ascii="Palatino" w:hAnsi="Palatino"/>
            <w:color w:val="1F497D" w:themeColor="text2"/>
            <w:sz w:val="22"/>
            <w:rPrChange w:id="955" w:author="Joel Xavier Rocha" w:date="2016-04-25T14:41:00Z">
              <w:rPr>
                <w:rFonts w:ascii="Palatino" w:hAnsi="Palatino"/>
              </w:rPr>
            </w:rPrChange>
          </w:rPr>
          <w:instrText xml:space="preserve"> HYPERLINK "http://usabilitynews.org/paging-vs-scrolling-looking-for-the-best-way-to-present-search-results/" </w:instrText>
        </w:r>
        <w:r w:rsidRPr="001F7339">
          <w:rPr>
            <w:rFonts w:ascii="Palatino" w:hAnsi="Palatino"/>
            <w:color w:val="1F497D" w:themeColor="text2"/>
            <w:sz w:val="22"/>
            <w:rPrChange w:id="956" w:author="Joel Xavier Rocha" w:date="2016-04-25T14:41:00Z">
              <w:rPr>
                <w:rFonts w:ascii="Palatino" w:hAnsi="Palatino"/>
              </w:rPr>
            </w:rPrChange>
          </w:rPr>
          <w:fldChar w:fldCharType="separate"/>
        </w:r>
        <w:r w:rsidRPr="001F7339">
          <w:rPr>
            <w:rStyle w:val="Hyperlink"/>
            <w:rFonts w:ascii="Palatino" w:hAnsi="Palatino"/>
            <w:color w:val="1F497D" w:themeColor="text2"/>
            <w:sz w:val="22"/>
            <w:u w:val="none"/>
            <w:rPrChange w:id="957" w:author="Joel Xavier Rocha" w:date="2016-04-25T14:41:00Z">
              <w:rPr>
                <w:rStyle w:val="Hyperlink"/>
                <w:rFonts w:ascii="Palatino" w:hAnsi="Palatino"/>
              </w:rPr>
            </w:rPrChange>
          </w:rPr>
          <w:t>http://usabilitynews.org/paging-vs-scrolling-looking-for-the-best-way-to-present-search-results/</w:t>
        </w:r>
        <w:r w:rsidRPr="001F7339">
          <w:rPr>
            <w:rFonts w:ascii="Palatino" w:hAnsi="Palatino"/>
            <w:color w:val="1F497D" w:themeColor="text2"/>
            <w:sz w:val="22"/>
            <w:rPrChange w:id="958" w:author="Joel Xavier Rocha" w:date="2016-04-25T14:41:00Z">
              <w:rPr>
                <w:rFonts w:ascii="Palatino" w:hAnsi="Palatino"/>
              </w:rPr>
            </w:rPrChange>
          </w:rPr>
          <w:fldChar w:fldCharType="end"/>
        </w:r>
      </w:ins>
    </w:p>
    <w:p w:rsidR="00E14F3B" w:rsidRDefault="00E14F3B">
      <w:pPr>
        <w:widowControl/>
        <w:suppressAutoHyphens w:val="0"/>
        <w:overflowPunct/>
        <w:autoSpaceDE/>
        <w:rPr>
          <w:ins w:id="959" w:author="Joel Xavier Rocha" w:date="2016-04-25T14:59:00Z"/>
          <w:rFonts w:ascii="Palatino" w:eastAsia="Arial" w:hAnsi="Palatino" w:cs="Arial"/>
          <w:b/>
          <w:bCs/>
          <w:color w:val="0F243E" w:themeColor="text2" w:themeShade="80"/>
          <w:kern w:val="0"/>
          <w:sz w:val="40"/>
          <w:szCs w:val="28"/>
        </w:rPr>
      </w:pPr>
      <w:ins w:id="960" w:author="Joel Xavier Rocha" w:date="2016-04-25T14:59:00Z">
        <w:r>
          <w:rPr>
            <w:rFonts w:ascii="Palatino" w:hAnsi="Palatino"/>
            <w:color w:val="0F243E" w:themeColor="text2" w:themeShade="80"/>
            <w:sz w:val="40"/>
          </w:rPr>
          <w:br w:type="page"/>
        </w:r>
      </w:ins>
    </w:p>
    <w:p w:rsidR="001F7339" w:rsidRPr="00E14F3B" w:rsidRDefault="00E14F3B">
      <w:pPr>
        <w:pStyle w:val="Interttulo"/>
        <w:keepNext w:val="0"/>
        <w:widowControl/>
        <w:suppressAutoHyphens w:val="0"/>
        <w:spacing w:before="360" w:after="240"/>
        <w:jc w:val="both"/>
        <w:outlineLvl w:val="0"/>
        <w:rPr>
          <w:ins w:id="961" w:author="Joel Xavier Rocha" w:date="2016-04-25T14:36:00Z"/>
          <w:rFonts w:ascii="Palatino" w:hAnsi="Palatino"/>
          <w:b w:val="0"/>
          <w:color w:val="0F243E" w:themeColor="text2" w:themeShade="80"/>
          <w:sz w:val="40"/>
          <w:rPrChange w:id="962" w:author="Joel Xavier Rocha" w:date="2016-04-25T14:58:00Z">
            <w:rPr>
              <w:ins w:id="963" w:author="Joel Xavier Rocha" w:date="2016-04-25T14:36:00Z"/>
              <w:rFonts w:ascii="Palatino" w:hAnsi="Palatino"/>
              <w:b/>
            </w:rPr>
          </w:rPrChange>
        </w:rPr>
        <w:pPrChange w:id="964" w:author="Joel Xavier Rocha" w:date="2016-04-25T14:58:00Z">
          <w:pPr>
            <w:pStyle w:val="Standard"/>
            <w:ind w:firstLine="720"/>
            <w:jc w:val="both"/>
          </w:pPr>
        </w:pPrChange>
      </w:pPr>
      <w:ins w:id="965" w:author="Joel Xavier Rocha" w:date="2016-04-25T14:58:00Z">
        <w:r>
          <w:rPr>
            <w:rFonts w:ascii="Palatino" w:hAnsi="Palatino"/>
            <w:color w:val="0F243E" w:themeColor="text2" w:themeShade="80"/>
            <w:sz w:val="40"/>
          </w:rPr>
          <w:lastRenderedPageBreak/>
          <w:t>Autores</w:t>
        </w:r>
      </w:ins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58" w:type="dxa"/>
          <w:right w:w="158" w:type="dxa"/>
        </w:tblCellMar>
        <w:tblLook w:val="04A0" w:firstRow="1" w:lastRow="0" w:firstColumn="1" w:lastColumn="0" w:noHBand="0" w:noVBand="1"/>
        <w:tblPrChange w:id="966" w:author="Joel Xavier Rocha" w:date="2016-04-25T14:58:00Z">
          <w:tblPr>
            <w:tblStyle w:val="Tabelacomgrade"/>
            <w:tblW w:w="0" w:type="auto"/>
            <w:jc w:val="center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left w:w="158" w:type="dxa"/>
              <w:right w:w="158" w:type="dxa"/>
            </w:tblCellMar>
            <w:tblLook w:val="04A0" w:firstRow="1" w:lastRow="0" w:firstColumn="1" w:lastColumn="0" w:noHBand="0" w:noVBand="1"/>
          </w:tblPr>
        </w:tblPrChange>
      </w:tblPr>
      <w:tblGrid>
        <w:gridCol w:w="4810"/>
        <w:gridCol w:w="4811"/>
        <w:tblGridChange w:id="967">
          <w:tblGrid>
            <w:gridCol w:w="4810"/>
            <w:gridCol w:w="4811"/>
          </w:tblGrid>
        </w:tblGridChange>
      </w:tblGrid>
      <w:tr w:rsidR="001F7339" w:rsidTr="00E14F3B">
        <w:trPr>
          <w:trHeight w:val="1745"/>
          <w:ins w:id="968" w:author="Joel Xavier Rocha" w:date="2016-04-25T14:36:00Z"/>
          <w:trPrChange w:id="969" w:author="Joel Xavier Rocha" w:date="2016-04-25T14:58:00Z">
            <w:trPr>
              <w:trHeight w:val="1745"/>
              <w:jc w:val="center"/>
            </w:trPr>
          </w:trPrChange>
        </w:trPr>
        <w:tc>
          <w:tcPr>
            <w:tcW w:w="4810" w:type="dxa"/>
            <w:tcPrChange w:id="970" w:author="Joel Xavier Rocha" w:date="2016-04-25T14:58:00Z">
              <w:tcPr>
                <w:tcW w:w="4810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971" w:author="Joel Xavier Rocha" w:date="2016-04-25T14:36:00Z"/>
                <w:rFonts w:ascii="Palatino Linotype" w:hAnsi="Palatino Linotype" w:cs="Palatino Linotype"/>
              </w:rPr>
            </w:pPr>
            <w:ins w:id="972" w:author="Joel Xavier Rocha" w:date="2016-04-25T14:36:00Z">
              <w:r>
                <w:rPr>
                  <w:noProof/>
                  <w:lang w:eastAsia="pt-BR"/>
                </w:rPr>
                <w:drawing>
                  <wp:inline distT="0" distB="0" distL="0" distR="0" wp14:anchorId="5B7986A8" wp14:editId="602FC427">
                    <wp:extent cx="764755" cy="1080000"/>
                    <wp:effectExtent l="0" t="0" r="0" b="6350"/>
                    <wp:docPr id="1" name="Imagem 1" descr="C:\DevMedia\Revistas\Java Magazine\_Edicoes\jm 105\pablo.png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 descr="C:\DevMedia\Revistas\Java Magazine\_Edicoes\jm 105\pablo.png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8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764755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  <w:tc>
          <w:tcPr>
            <w:tcW w:w="4811" w:type="dxa"/>
            <w:tcPrChange w:id="973" w:author="Joel Xavier Rocha" w:date="2016-04-25T14:58:00Z">
              <w:tcPr>
                <w:tcW w:w="4811" w:type="dxa"/>
              </w:tcPr>
            </w:tcPrChange>
          </w:tcPr>
          <w:p w:rsidR="001F7339" w:rsidRDefault="001F7339" w:rsidP="009C48E7">
            <w:pPr>
              <w:ind w:left="576" w:right="432"/>
              <w:rPr>
                <w:ins w:id="974" w:author="Joel Xavier Rocha" w:date="2016-04-25T14:36:00Z"/>
                <w:rFonts w:ascii="Palatino Linotype" w:hAnsi="Palatino Linotype" w:cs="Palatino Linotype"/>
              </w:rPr>
            </w:pPr>
            <w:ins w:id="975" w:author="Joel Xavier Rocha" w:date="2016-04-25T14:36:00Z">
              <w:r>
                <w:rPr>
                  <w:rFonts w:ascii="Palatino Linotype" w:hAnsi="Palatino Linotype" w:cs="Palatino Linotype"/>
                  <w:noProof/>
                  <w:lang w:eastAsia="pt-BR"/>
                </w:rPr>
                <w:drawing>
                  <wp:inline distT="0" distB="0" distL="0" distR="0" wp14:anchorId="2385064E" wp14:editId="414F94A9">
                    <wp:extent cx="739843" cy="1080000"/>
                    <wp:effectExtent l="0" t="0" r="3175" b="6350"/>
                    <wp:docPr id="2" name="Imagem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MeControlXXLUserTile.jpg"/>
                            <pic:cNvPicPr/>
                          </pic:nvPicPr>
                          <pic:blipFill rotWithShape="1">
                            <a:blip r:embed="rId9"/>
                            <a:srcRect l="18809" t="6762" r="17112"/>
                            <a:stretch/>
                          </pic:blipFill>
                          <pic:spPr bwMode="auto">
                            <a:xfrm>
                              <a:off x="0" y="0"/>
                              <a:ext cx="739843" cy="1080000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  <a:extLst>
                              <a:ext uri="{53640926-AAD7-44D8-BBD7-CCE9431645EC}">
                                <a14:shadowObscured xmlns:a14="http://schemas.microsoft.com/office/drawing/2010/main"/>
                              </a:ext>
                            </a:extLst>
                          </pic:spPr>
                        </pic:pic>
                      </a:graphicData>
                    </a:graphic>
                  </wp:inline>
                </w:drawing>
              </w:r>
            </w:ins>
          </w:p>
        </w:tc>
      </w:tr>
      <w:tr w:rsidR="001F7339" w:rsidRPr="00AF7547" w:rsidTr="00E14F3B">
        <w:trPr>
          <w:ins w:id="976" w:author="Joel Xavier Rocha" w:date="2016-04-25T14:36:00Z"/>
          <w:trPrChange w:id="977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978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979" w:author="Joel Xavier Rocha" w:date="2016-04-25T14:36:00Z"/>
                <w:rFonts w:ascii="Arial Narrow" w:hAnsi="Arial Narrow"/>
                <w:i/>
                <w:sz w:val="20"/>
                <w:szCs w:val="20"/>
              </w:rPr>
            </w:pPr>
            <w:ins w:id="980" w:author="Joel Xavier Rocha" w:date="2016-04-25T14:36:00Z">
              <w:r w:rsidRPr="009C48E7">
                <w:rPr>
                  <w:rFonts w:ascii="Arial Narrow" w:hAnsi="Arial Narrow"/>
                  <w:b/>
                  <w:sz w:val="20"/>
                  <w:szCs w:val="20"/>
                </w:rPr>
                <w:t>Pablo Bruno de Moura Nóbrega</w:t>
              </w:r>
              <w:r w:rsidRPr="009C48E7">
                <w:rPr>
                  <w:rFonts w:ascii="Arial Narrow" w:hAnsi="Arial Narrow"/>
                  <w:sz w:val="20"/>
                  <w:szCs w:val="20"/>
                </w:rPr>
                <w:t xml:space="preserve"> 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instrText xml:space="preserve"> HYPERLINK "http://pablonobrega.wordpress.com" </w:instrTex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http://pablonobrega.wordpress.com</w:t>
              </w:r>
              <w:r w:rsidRPr="009C48E7">
                <w:rPr>
                  <w:rFonts w:ascii="Arial Narrow" w:hAnsi="Arial Narrow"/>
                  <w:i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981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982" w:author="Joel Xavier Rocha" w:date="2016-04-25T14:36:00Z"/>
                <w:rFonts w:ascii="Arial Narrow" w:hAnsi="Arial Narrow" w:cs="Palatino Linotype"/>
                <w:b/>
                <w:sz w:val="20"/>
                <w:szCs w:val="20"/>
              </w:rPr>
            </w:pPr>
            <w:ins w:id="983" w:author="Joel Xavier Rocha" w:date="2016-04-25T14:36:00Z">
              <w:r w:rsidRPr="009C48E7">
                <w:rPr>
                  <w:rFonts w:ascii="Arial Narrow" w:hAnsi="Arial Narrow" w:cs="Palatino Linotype"/>
                  <w:b/>
                  <w:sz w:val="20"/>
                  <w:szCs w:val="20"/>
                </w:rPr>
                <w:t>Joel Xavier Rocha</w:t>
              </w:r>
            </w:ins>
          </w:p>
          <w:p w:rsidR="001F7339" w:rsidRPr="009C48E7" w:rsidRDefault="001F7339" w:rsidP="009C48E7">
            <w:pPr>
              <w:ind w:left="576" w:right="432"/>
              <w:rPr>
                <w:ins w:id="984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985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"http://joelxr.github.io"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 w:cs="Palatino Linotype"/>
                  <w:sz w:val="20"/>
                  <w:szCs w:val="20"/>
                </w:rPr>
                <w:t>http://joelxr.github.io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986" w:author="Joel Xavier Rocha" w:date="2016-04-25T14:36:00Z"/>
          <w:trPrChange w:id="987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988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989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990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"mailto:pablonobrega2004@gmail.com"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pablonobrega2004@gmail.com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  <w:tc>
          <w:tcPr>
            <w:tcW w:w="4811" w:type="dxa"/>
            <w:tcPrChange w:id="991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992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993" w:author="Joel Xavier Rocha" w:date="2016-04-25T14:36:00Z"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begin"/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instrText xml:space="preserve"> HYPERLINK "mailto:joelxr@gmail.com" </w:instrTex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separate"/>
              </w:r>
              <w:r w:rsidRPr="009C48E7">
                <w:rPr>
                  <w:rStyle w:val="Hyperlink"/>
                  <w:rFonts w:ascii="Arial Narrow" w:hAnsi="Arial Narrow"/>
                  <w:sz w:val="20"/>
                  <w:szCs w:val="20"/>
                </w:rPr>
                <w:t>joelxr@gmail.com</w:t>
              </w:r>
              <w:r w:rsidRPr="009C48E7">
                <w:rPr>
                  <w:rFonts w:ascii="Arial Narrow" w:hAnsi="Arial Narrow" w:cs="Palatino Linotype"/>
                  <w:sz w:val="20"/>
                  <w:szCs w:val="20"/>
                </w:rPr>
                <w:fldChar w:fldCharType="end"/>
              </w:r>
            </w:ins>
          </w:p>
        </w:tc>
      </w:tr>
      <w:tr w:rsidR="001F7339" w:rsidRPr="00AF7547" w:rsidTr="00E14F3B">
        <w:trPr>
          <w:ins w:id="994" w:author="Joel Xavier Rocha" w:date="2016-04-25T14:36:00Z"/>
          <w:trPrChange w:id="995" w:author="Joel Xavier Rocha" w:date="2016-04-25T14:58:00Z">
            <w:trPr>
              <w:jc w:val="center"/>
            </w:trPr>
          </w:trPrChange>
        </w:trPr>
        <w:tc>
          <w:tcPr>
            <w:tcW w:w="4810" w:type="dxa"/>
            <w:tcPrChange w:id="996" w:author="Joel Xavier Rocha" w:date="2016-04-25T14:58:00Z">
              <w:tcPr>
                <w:tcW w:w="4810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997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998" w:author="Joel Xavier Rocha" w:date="2016-04-25T14:36:00Z">
              <w:r w:rsidRPr="009C48E7">
                <w:rPr>
                  <w:rFonts w:ascii="Arial Narrow" w:hAnsi="Arial Narrow"/>
                  <w:sz w:val="20"/>
                  <w:szCs w:val="20"/>
                </w:rPr>
                <w:t>Líder de Projeto Java, certificado OCJP e OCWCD, Graduado em Ciências da Computação pela Universidade de Fortaleza – UNIFOR, Mestre em Computação pela Universidade Estadual do Ceará – UECE, cursa MBA em Gerenciamento de Projetos na UNIFOR, trabalha na Secretaria Municipal de Finanças de Fortaleza – SEFIN e desenvolve sistemas há cerca de oito anos.</w:t>
              </w:r>
            </w:ins>
          </w:p>
        </w:tc>
        <w:tc>
          <w:tcPr>
            <w:tcW w:w="4811" w:type="dxa"/>
            <w:tcPrChange w:id="999" w:author="Joel Xavier Rocha" w:date="2016-04-25T14:58:00Z">
              <w:tcPr>
                <w:tcW w:w="4811" w:type="dxa"/>
              </w:tcPr>
            </w:tcPrChange>
          </w:tcPr>
          <w:p w:rsidR="001F7339" w:rsidRPr="009C48E7" w:rsidRDefault="001F7339" w:rsidP="009C48E7">
            <w:pPr>
              <w:ind w:left="576" w:right="432"/>
              <w:rPr>
                <w:ins w:id="1000" w:author="Joel Xavier Rocha" w:date="2016-04-25T14:36:00Z"/>
                <w:rFonts w:ascii="Arial Narrow" w:hAnsi="Arial Narrow" w:cs="Palatino Linotype"/>
                <w:sz w:val="20"/>
                <w:szCs w:val="20"/>
              </w:rPr>
            </w:pPr>
            <w:ins w:id="1001" w:author="Joel Xavier Rocha" w:date="2016-04-25T14:36:00Z">
              <w:r>
                <w:rPr>
                  <w:rFonts w:ascii="Arial Narrow" w:hAnsi="Arial Narrow" w:cs="Palatino Linotype"/>
                  <w:sz w:val="20"/>
                  <w:szCs w:val="20"/>
                </w:rPr>
                <w:t>Analista de Sistemas Java, certificado OCJP, bacharel em Engenharia da Computação pelo Instituto Federal de Educação, Ciência e Tecnologia do Ceará (IFCE). Trabalha na Secretária de Finanças do Município de Fortaleza no Ceará (SEFIN) e desenvolve e mantem sistemas há mais de cinco anos.</w:t>
              </w:r>
            </w:ins>
          </w:p>
        </w:tc>
      </w:tr>
    </w:tbl>
    <w:p w:rsidR="005503B5" w:rsidRPr="00837F43" w:rsidDel="00B45F1F" w:rsidRDefault="001F7339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02" w:author="Joel Rocha" w:date="2016-04-24T14:19:00Z"/>
          <w:rFonts w:ascii="Palatino" w:hAnsi="Palatino"/>
          <w:b/>
        </w:rPr>
        <w:pPrChange w:id="1003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ins w:id="1004" w:author="Joel Xavier Rocha" w:date="2016-04-25T14:36:00Z">
        <w:r w:rsidRPr="00837F43" w:rsidDel="00B45F1F">
          <w:rPr>
            <w:rFonts w:ascii="Palatino" w:hAnsi="Palatino"/>
            <w:b/>
          </w:rPr>
          <w:t xml:space="preserve"> </w:t>
        </w:r>
      </w:ins>
      <w:del w:id="1005" w:author="Joel Rocha" w:date="2016-04-24T14:19:00Z">
        <w:r w:rsidR="005503B5" w:rsidRPr="00837F43" w:rsidDel="00B45F1F">
          <w:rPr>
            <w:rFonts w:ascii="Palatino" w:hAnsi="Palatino"/>
            <w:b/>
          </w:rPr>
          <w:delText>O que é um conteúdo mentoring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06" w:author="Joel Rocha" w:date="2016-04-24T14:19:00Z"/>
          <w:rFonts w:ascii="Palatino" w:hAnsi="Palatino"/>
        </w:rPr>
        <w:pPrChange w:id="1007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08" w:author="Joel Rocha" w:date="2016-04-24T14:19:00Z">
        <w:r w:rsidRPr="00837F43" w:rsidDel="00B45F1F">
          <w:rPr>
            <w:rFonts w:ascii="Palatino" w:hAnsi="Palatino"/>
          </w:rPr>
          <w:delText xml:space="preserve"> 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09" w:author="Joel Rocha" w:date="2016-04-24T14:19:00Z"/>
          <w:rFonts w:ascii="Palatino" w:hAnsi="Palatino"/>
        </w:rPr>
        <w:pPrChange w:id="101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11" w:author="Joel Rocha" w:date="2016-04-24T14:19:00Z">
        <w:r w:rsidRPr="00837F43" w:rsidDel="00B45F1F">
          <w:rPr>
            <w:rFonts w:ascii="Palatino" w:hAnsi="Palatino"/>
          </w:rPr>
          <w:delText xml:space="preserve">Um </w:delText>
        </w:r>
        <w:r w:rsidDel="00B45F1F">
          <w:rPr>
            <w:rFonts w:ascii="Palatino" w:hAnsi="Palatino"/>
          </w:rPr>
          <w:delText>artigo</w:delText>
        </w:r>
        <w:r w:rsidRPr="00837F43" w:rsidDel="00B45F1F">
          <w:rPr>
            <w:rFonts w:ascii="Palatino" w:hAnsi="Palatino"/>
          </w:rPr>
          <w:delText xml:space="preserve"> mentoring tem como característica começar com a descrição de um cenário. Esse deve mostrar um problema do cotidiano (real) e como ele será resolvido. O autor mostra as boas práticas e melhores formas para resolver o problema proposto, pois ele já viveu o problema específico e com isso vai passar o cenário de solução.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12" w:author="Joel Rocha" w:date="2016-04-24T14:19:00Z"/>
          <w:rFonts w:ascii="Palatino" w:hAnsi="Palatino"/>
        </w:rPr>
        <w:pPrChange w:id="1013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14" w:author="Joel Rocha" w:date="2016-04-24T14:19:00Z"/>
          <w:rFonts w:ascii="Palatino" w:hAnsi="Palatino"/>
        </w:rPr>
        <w:pPrChange w:id="1015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16" w:author="Joel Rocha" w:date="2016-04-24T14:19:00Z">
        <w:r w:rsidRPr="00837F43" w:rsidDel="00B45F1F">
          <w:rPr>
            <w:rFonts w:ascii="Palatino" w:hAnsi="Palatino"/>
          </w:rPr>
          <w:delText>O enredo do artigo baseia-se em mostrar um exemplo do dia a dia e como resolver este problema.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17" w:author="Joel Rocha" w:date="2016-04-24T14:19:00Z"/>
          <w:rFonts w:ascii="Palatino" w:hAnsi="Palatino"/>
        </w:rPr>
        <w:pPrChange w:id="1018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19" w:author="Joel Rocha" w:date="2016-04-24T14:19:00Z"/>
          <w:rFonts w:ascii="Palatino" w:hAnsi="Palatino"/>
        </w:rPr>
        <w:pPrChange w:id="1020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21" w:author="Joel Rocha" w:date="2016-04-24T14:19:00Z">
        <w:r w:rsidRPr="00837F43" w:rsidDel="00B45F1F">
          <w:rPr>
            <w:rFonts w:ascii="Palatino" w:hAnsi="Palatino"/>
          </w:rPr>
          <w:delText>O conteúdo obrigatoriamente tem exemplos de certo e errado, seja por meio de listagens e/ou imagens. Obrigatoriamente precisam estar descritos em um texto para que o leitor consiga entender o que é o certo e o que é o errado.</w:delText>
        </w:r>
      </w:del>
    </w:p>
    <w:p w:rsidR="005503B5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22" w:author="Joel Rocha" w:date="2016-04-24T14:19:00Z"/>
          <w:rFonts w:ascii="Palatino" w:hAnsi="Palatino"/>
        </w:rPr>
        <w:pPrChange w:id="1023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24" w:author="Joel Rocha" w:date="2016-04-24T14:19:00Z"/>
          <w:rFonts w:ascii="Palatino" w:hAnsi="Palatino"/>
        </w:rPr>
        <w:pPrChange w:id="1025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  <w:del w:id="1026" w:author="Joel Rocha" w:date="2016-04-24T14:19:00Z">
        <w:r w:rsidRPr="00837F43" w:rsidDel="00B45F1F">
          <w:rPr>
            <w:rFonts w:ascii="Palatino" w:hAnsi="Palatino"/>
          </w:rPr>
          <w:delText>O conteúdo também pode pegar um exemplo que geralmente o pessoal inexperiente faz, e o autor ensina como um especialista realmente faz, ou seja, o autor será o mentor do leitor, irá ensinar da forma correta como se faz aquele método/código.</w:delText>
        </w:r>
      </w:del>
    </w:p>
    <w:p w:rsidR="005503B5" w:rsidRPr="00837F43" w:rsidDel="00B45F1F" w:rsidRDefault="005503B5">
      <w:pPr>
        <w:pStyle w:val="Standard"/>
        <w:pBdr>
          <w:top w:val="single" w:sz="4" w:space="6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del w:id="1027" w:author="Joel Rocha" w:date="2016-04-24T14:19:00Z"/>
          <w:rFonts w:ascii="Palatino" w:hAnsi="Palatino"/>
        </w:rPr>
        <w:pPrChange w:id="1028" w:author="Joel Rocha" w:date="2016-04-24T14:19:00Z">
          <w:pPr>
            <w:pStyle w:val="Standard"/>
            <w:pBdr>
              <w:top w:val="single" w:sz="4" w:space="1" w:color="auto"/>
              <w:left w:val="single" w:sz="4" w:space="4" w:color="auto"/>
              <w:bottom w:val="single" w:sz="4" w:space="1" w:color="auto"/>
              <w:right w:val="single" w:sz="4" w:space="4" w:color="auto"/>
            </w:pBdr>
            <w:jc w:val="both"/>
          </w:pPr>
        </w:pPrChange>
      </w:pPr>
    </w:p>
    <w:p w:rsidR="005503B5" w:rsidDel="00B45F1F" w:rsidRDefault="005503B5">
      <w:pPr>
        <w:pStyle w:val="Standard"/>
        <w:jc w:val="both"/>
        <w:rPr>
          <w:del w:id="1029" w:author="Joel Rocha" w:date="2016-04-24T14:19:00Z"/>
          <w:rFonts w:ascii="Palatino" w:hAnsi="Palatino"/>
        </w:rPr>
      </w:pPr>
    </w:p>
    <w:p w:rsidR="008D39AD" w:rsidDel="00B45F1F" w:rsidRDefault="008D39AD">
      <w:pPr>
        <w:pStyle w:val="Standard"/>
        <w:jc w:val="both"/>
        <w:rPr>
          <w:del w:id="1030" w:author="Joel Rocha" w:date="2016-04-24T14:19:00Z"/>
          <w:rFonts w:ascii="Palatino" w:hAnsi="Palatino"/>
        </w:rPr>
      </w:pPr>
    </w:p>
    <w:p w:rsidR="005503B5" w:rsidDel="00B45F1F" w:rsidRDefault="005503B5">
      <w:pPr>
        <w:pStyle w:val="Standard"/>
        <w:jc w:val="both"/>
        <w:rPr>
          <w:del w:id="1031" w:author="Joel Rocha" w:date="2016-04-24T14:19:00Z"/>
          <w:rFonts w:ascii="Palatino" w:hAnsi="Palatino"/>
        </w:rPr>
        <w:pPrChange w:id="103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33" w:author="Joel Rocha" w:date="2016-04-24T14:19:00Z"/>
          <w:rFonts w:ascii="Palatino" w:hAnsi="Palatino"/>
        </w:rPr>
        <w:pPrChange w:id="103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35" w:author="Joel Rocha" w:date="2016-04-24T14:19:00Z"/>
          <w:rFonts w:ascii="Palatino" w:hAnsi="Palatino"/>
        </w:rPr>
        <w:pPrChange w:id="103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37" w:author="Joel Rocha" w:date="2016-04-24T14:19:00Z"/>
          <w:rFonts w:ascii="Palatino" w:hAnsi="Palatino"/>
        </w:rPr>
        <w:pPrChange w:id="103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39" w:author="Joel Rocha" w:date="2016-04-24T14:19:00Z"/>
          <w:rFonts w:ascii="Palatino" w:hAnsi="Palatino"/>
        </w:rPr>
        <w:pPrChange w:id="104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41" w:author="Joel Rocha" w:date="2016-04-24T14:19:00Z"/>
          <w:rFonts w:ascii="Palatino" w:hAnsi="Palatino"/>
        </w:rPr>
        <w:pPrChange w:id="104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43" w:author="Joel Rocha" w:date="2016-04-24T14:19:00Z"/>
          <w:rFonts w:ascii="Palatino" w:hAnsi="Palatino"/>
        </w:rPr>
        <w:pPrChange w:id="104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45" w:author="Joel Rocha" w:date="2016-04-24T14:19:00Z"/>
          <w:rFonts w:ascii="Palatino" w:hAnsi="Palatino"/>
        </w:rPr>
        <w:pPrChange w:id="104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47" w:author="Joel Rocha" w:date="2016-04-24T14:19:00Z"/>
          <w:rFonts w:ascii="Palatino" w:hAnsi="Palatino"/>
        </w:rPr>
        <w:pPrChange w:id="104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49" w:author="Joel Rocha" w:date="2016-04-24T14:19:00Z"/>
          <w:rFonts w:ascii="Palatino" w:hAnsi="Palatino"/>
        </w:rPr>
        <w:pPrChange w:id="105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51" w:author="Joel Rocha" w:date="2016-04-24T14:19:00Z"/>
          <w:rFonts w:ascii="Palatino" w:hAnsi="Palatino"/>
        </w:rPr>
        <w:pPrChange w:id="105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53" w:author="Joel Rocha" w:date="2016-04-24T14:19:00Z"/>
          <w:rFonts w:ascii="Palatino" w:hAnsi="Palatino"/>
        </w:rPr>
        <w:pPrChange w:id="105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55" w:author="Joel Rocha" w:date="2016-04-24T14:19:00Z"/>
          <w:rFonts w:ascii="Palatino" w:hAnsi="Palatino"/>
        </w:rPr>
        <w:pPrChange w:id="105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57" w:author="Joel Rocha" w:date="2016-04-24T14:19:00Z"/>
          <w:rFonts w:ascii="Palatino" w:hAnsi="Palatino"/>
        </w:rPr>
        <w:pPrChange w:id="105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59" w:author="Joel Rocha" w:date="2016-04-24T14:19:00Z"/>
          <w:rFonts w:ascii="Palatino" w:hAnsi="Palatino"/>
        </w:rPr>
        <w:pPrChange w:id="106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61" w:author="Joel Rocha" w:date="2016-04-24T14:19:00Z"/>
          <w:rFonts w:ascii="Palatino" w:hAnsi="Palatino"/>
        </w:rPr>
        <w:pPrChange w:id="106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63" w:author="Joel Rocha" w:date="2016-04-24T14:19:00Z"/>
          <w:rFonts w:ascii="Palatino" w:hAnsi="Palatino"/>
        </w:rPr>
        <w:pPrChange w:id="106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65" w:author="Joel Rocha" w:date="2016-04-24T14:19:00Z"/>
          <w:rFonts w:ascii="Palatino" w:hAnsi="Palatino"/>
        </w:rPr>
        <w:pPrChange w:id="106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67" w:author="Joel Rocha" w:date="2016-04-24T14:19:00Z"/>
          <w:rFonts w:ascii="Palatino" w:hAnsi="Palatino"/>
        </w:rPr>
        <w:pPrChange w:id="106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69" w:author="Joel Rocha" w:date="2016-04-24T14:19:00Z"/>
          <w:rFonts w:ascii="Palatino" w:hAnsi="Palatino"/>
        </w:rPr>
        <w:pPrChange w:id="107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71" w:author="Joel Rocha" w:date="2016-04-24T14:19:00Z"/>
          <w:rFonts w:ascii="Palatino" w:hAnsi="Palatino"/>
        </w:rPr>
        <w:pPrChange w:id="107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73" w:author="Joel Rocha" w:date="2016-04-24T14:19:00Z"/>
          <w:rFonts w:ascii="Palatino" w:hAnsi="Palatino"/>
        </w:rPr>
        <w:pPrChange w:id="1074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75" w:author="Joel Rocha" w:date="2016-04-24T14:19:00Z"/>
          <w:rFonts w:ascii="Palatino" w:hAnsi="Palatino"/>
        </w:rPr>
        <w:pPrChange w:id="1076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77" w:author="Joel Rocha" w:date="2016-04-24T14:19:00Z"/>
          <w:rFonts w:ascii="Palatino" w:hAnsi="Palatino"/>
        </w:rPr>
        <w:pPrChange w:id="1078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79" w:author="Joel Rocha" w:date="2016-04-24T14:19:00Z"/>
          <w:rFonts w:ascii="Palatino" w:hAnsi="Palatino"/>
        </w:rPr>
        <w:pPrChange w:id="1080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Del="00B45F1F" w:rsidRDefault="008D39AD">
      <w:pPr>
        <w:pStyle w:val="Standard"/>
        <w:jc w:val="both"/>
        <w:rPr>
          <w:del w:id="1081" w:author="Joel Rocha" w:date="2016-04-24T14:19:00Z"/>
          <w:rFonts w:ascii="Palatino" w:hAnsi="Palatino"/>
        </w:rPr>
        <w:pPrChange w:id="1082" w:author="Joel Rocha" w:date="2016-04-24T14:19:00Z">
          <w:pPr>
            <w:pStyle w:val="Standard"/>
            <w:ind w:firstLine="720"/>
            <w:jc w:val="both"/>
          </w:pPr>
        </w:pPrChange>
      </w:pPr>
    </w:p>
    <w:p w:rsidR="008D39AD" w:rsidRDefault="008D39AD">
      <w:pPr>
        <w:pStyle w:val="Standard"/>
        <w:jc w:val="both"/>
        <w:rPr>
          <w:rFonts w:ascii="Palatino" w:hAnsi="Palatino"/>
        </w:rPr>
        <w:pPrChange w:id="1083" w:author="Joel Rocha" w:date="2016-04-24T14:19:00Z">
          <w:pPr>
            <w:pStyle w:val="Standard"/>
            <w:ind w:firstLine="720"/>
            <w:jc w:val="both"/>
          </w:pPr>
        </w:pPrChange>
      </w:pPr>
    </w:p>
    <w:sectPr w:rsidR="008D39AD" w:rsidSect="00AB7E2F">
      <w:headerReference w:type="default" r:id="rId10"/>
      <w:footerReference w:type="default" r:id="rId11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599D" w:rsidRDefault="0071599D">
      <w:r>
        <w:separator/>
      </w:r>
    </w:p>
  </w:endnote>
  <w:endnote w:type="continuationSeparator" w:id="0">
    <w:p w:rsidR="0071599D" w:rsidRDefault="007159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StarSymbol">
    <w:altName w:val="Arial Unicode MS"/>
    <w:charset w:val="80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Miriam">
    <w:panose1 w:val="020B0502050101010101"/>
    <w:charset w:val="B1"/>
    <w:family w:val="swiss"/>
    <w:pitch w:val="variable"/>
    <w:sig w:usb0="00000801" w:usb1="00000000" w:usb2="00000000" w:usb3="00000000" w:csb0="00000020" w:csb1="00000000"/>
  </w:font>
  <w:font w:name="DejaVu Sans">
    <w:charset w:val="00"/>
    <w:family w:val="swiss"/>
    <w:pitch w:val="variable"/>
    <w:sig w:usb0="E7000EFF" w:usb1="5200FDFF" w:usb2="0A042021" w:usb3="00000000" w:csb0="000001BF" w:csb1="00000000"/>
  </w:font>
  <w:font w:name="Palatino">
    <w:altName w:val="Book Antiqua"/>
    <w:charset w:val="00"/>
    <w:family w:val="auto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jaVu Sans Mono">
    <w:charset w:val="00"/>
    <w:family w:val="modern"/>
    <w:pitch w:val="fixed"/>
    <w:sig w:usb0="E60022FF" w:usb1="D000F1FB" w:usb2="00000028" w:usb3="00000000" w:csb0="000001D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Andale Mono">
    <w:charset w:val="00"/>
    <w:family w:val="auto"/>
    <w:pitch w:val="variable"/>
    <w:sig w:usb0="00000287" w:usb1="00000000" w:usb2="00000000" w:usb3="00000000" w:csb0="0000009F" w:csb1="00000000"/>
  </w:font>
  <w:font w:name="OMDBB I+ Anvers Rg">
    <w:altName w:val="Anvers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alotino Linotype">
    <w:altName w:val="Times New Roman"/>
    <w:charset w:val="80"/>
    <w:family w:val="auto"/>
    <w:pitch w:val="default"/>
  </w:font>
  <w:font w:name="Lucida Grande">
    <w:charset w:val="00"/>
    <w:family w:val="auto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599D" w:rsidRDefault="0071599D">
      <w:r>
        <w:separator/>
      </w:r>
    </w:p>
  </w:footnote>
  <w:footnote w:type="continuationSeparator" w:id="0">
    <w:p w:rsidR="0071599D" w:rsidRDefault="0071599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359FE" w:rsidRDefault="008359FE">
    <w:pPr>
      <w:tabs>
        <w:tab w:val="center" w:pos="4320"/>
        <w:tab w:val="right" w:pos="8640"/>
      </w:tabs>
    </w:pPr>
  </w:p>
  <w:p w:rsidR="008359FE" w:rsidRDefault="008359FE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5424822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TituloN3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/>
      </w:rPr>
    </w:lvl>
  </w:abstractNum>
  <w:abstractNum w:abstractNumId="3" w15:restartNumberingAfterBreak="0">
    <w:nsid w:val="00000003"/>
    <w:multiLevelType w:val="singleLevel"/>
    <w:tmpl w:val="00000003"/>
    <w:name w:val="WW8Num5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/>
      </w:rPr>
    </w:lvl>
  </w:abstractNum>
  <w:abstractNum w:abstractNumId="4" w15:restartNumberingAfterBreak="0">
    <w:nsid w:val="0138719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FA760A"/>
    <w:multiLevelType w:val="hybridMultilevel"/>
    <w:tmpl w:val="54406AD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E20B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884924"/>
    <w:multiLevelType w:val="hybridMultilevel"/>
    <w:tmpl w:val="5F1E69BA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CB63088"/>
    <w:multiLevelType w:val="hybridMultilevel"/>
    <w:tmpl w:val="08B6AF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F772A7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355E2F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D94C6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BB109A"/>
    <w:multiLevelType w:val="hybridMultilevel"/>
    <w:tmpl w:val="18B67F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2E3E5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A90A01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5A1536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7D20DA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36A2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6707D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5FF16F6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B26C2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5522A4"/>
    <w:multiLevelType w:val="hybridMultilevel"/>
    <w:tmpl w:val="A080CD7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A9169C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A36FE2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3A5DB3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1754BD"/>
    <w:multiLevelType w:val="hybridMultilevel"/>
    <w:tmpl w:val="084245EE"/>
    <w:lvl w:ilvl="0" w:tplc="FF62F516">
      <w:start w:val="8"/>
      <w:numFmt w:val="bullet"/>
      <w:lvlText w:val=""/>
      <w:lvlJc w:val="left"/>
      <w:pPr>
        <w:ind w:left="1080" w:hanging="360"/>
      </w:pPr>
      <w:rPr>
        <w:rFonts w:ascii="Symbol" w:eastAsia="Times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0FA2EFB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A42165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CC1B53"/>
    <w:multiLevelType w:val="hybridMultilevel"/>
    <w:tmpl w:val="03DAFD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FB82B2E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731FD"/>
    <w:multiLevelType w:val="hybridMultilevel"/>
    <w:tmpl w:val="E864DA86"/>
    <w:lvl w:ilvl="0" w:tplc="E8CA31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25"/>
  </w:num>
  <w:num w:numId="4">
    <w:abstractNumId w:val="0"/>
  </w:num>
  <w:num w:numId="5">
    <w:abstractNumId w:val="5"/>
  </w:num>
  <w:num w:numId="6">
    <w:abstractNumId w:val="28"/>
  </w:num>
  <w:num w:numId="7">
    <w:abstractNumId w:val="12"/>
  </w:num>
  <w:num w:numId="8">
    <w:abstractNumId w:val="10"/>
  </w:num>
  <w:num w:numId="9">
    <w:abstractNumId w:val="7"/>
  </w:num>
  <w:num w:numId="10">
    <w:abstractNumId w:val="19"/>
  </w:num>
  <w:num w:numId="11">
    <w:abstractNumId w:val="24"/>
  </w:num>
  <w:num w:numId="12">
    <w:abstractNumId w:val="4"/>
  </w:num>
  <w:num w:numId="13">
    <w:abstractNumId w:val="18"/>
  </w:num>
  <w:num w:numId="14">
    <w:abstractNumId w:val="15"/>
  </w:num>
  <w:num w:numId="15">
    <w:abstractNumId w:val="14"/>
  </w:num>
  <w:num w:numId="16">
    <w:abstractNumId w:val="11"/>
  </w:num>
  <w:num w:numId="17">
    <w:abstractNumId w:val="22"/>
  </w:num>
  <w:num w:numId="18">
    <w:abstractNumId w:val="30"/>
  </w:num>
  <w:num w:numId="19">
    <w:abstractNumId w:val="27"/>
  </w:num>
  <w:num w:numId="20">
    <w:abstractNumId w:val="23"/>
  </w:num>
  <w:num w:numId="21">
    <w:abstractNumId w:val="13"/>
  </w:num>
  <w:num w:numId="22">
    <w:abstractNumId w:val="16"/>
  </w:num>
  <w:num w:numId="23">
    <w:abstractNumId w:val="26"/>
  </w:num>
  <w:num w:numId="24">
    <w:abstractNumId w:val="17"/>
  </w:num>
  <w:num w:numId="25">
    <w:abstractNumId w:val="9"/>
  </w:num>
  <w:num w:numId="26">
    <w:abstractNumId w:val="29"/>
  </w:num>
  <w:num w:numId="27">
    <w:abstractNumId w:val="20"/>
  </w:num>
  <w:num w:numId="28">
    <w:abstractNumId w:val="6"/>
  </w:num>
  <w:num w:numId="29">
    <w:abstractNumId w:val="21"/>
  </w:num>
  <w:num w:numId="30">
    <w:abstractNumId w:val="31"/>
  </w:num>
  <w:num w:numId="31">
    <w:abstractNumId w:val="3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8"/>
  </w:num>
  <w:numIdMacAtCleanup w:val="3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el Rocha">
    <w15:presenceInfo w15:providerId="Windows Live" w15:userId="10950b398c190e32"/>
  </w15:person>
  <w15:person w15:author="Joel Xavier Rocha">
    <w15:presenceInfo w15:providerId="AD" w15:userId="S-1-5-21-560616852-124729544-3234760454-211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proofState w:spelling="clean" w:grammar="clean"/>
  <w:trackRevisions/>
  <w:defaultTabStop w:val="720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2439"/>
    <w:rsid w:val="000006AB"/>
    <w:rsid w:val="00001D75"/>
    <w:rsid w:val="000020D4"/>
    <w:rsid w:val="00002354"/>
    <w:rsid w:val="000057DD"/>
    <w:rsid w:val="00012BF2"/>
    <w:rsid w:val="00013BC7"/>
    <w:rsid w:val="00015928"/>
    <w:rsid w:val="000201DA"/>
    <w:rsid w:val="00023660"/>
    <w:rsid w:val="00024418"/>
    <w:rsid w:val="000312E4"/>
    <w:rsid w:val="00032D7D"/>
    <w:rsid w:val="000341F8"/>
    <w:rsid w:val="00036990"/>
    <w:rsid w:val="00037641"/>
    <w:rsid w:val="000441D7"/>
    <w:rsid w:val="000524CC"/>
    <w:rsid w:val="00053C33"/>
    <w:rsid w:val="000549DD"/>
    <w:rsid w:val="0006681C"/>
    <w:rsid w:val="00070207"/>
    <w:rsid w:val="00071BD6"/>
    <w:rsid w:val="000748A6"/>
    <w:rsid w:val="00081B3F"/>
    <w:rsid w:val="0008257B"/>
    <w:rsid w:val="00083EBB"/>
    <w:rsid w:val="000925AE"/>
    <w:rsid w:val="00092F27"/>
    <w:rsid w:val="0009701A"/>
    <w:rsid w:val="00097FCB"/>
    <w:rsid w:val="000A2DFD"/>
    <w:rsid w:val="000A3AFA"/>
    <w:rsid w:val="000A6F0D"/>
    <w:rsid w:val="000A77C0"/>
    <w:rsid w:val="000B2429"/>
    <w:rsid w:val="000B3C72"/>
    <w:rsid w:val="000C6647"/>
    <w:rsid w:val="000D02EE"/>
    <w:rsid w:val="000D14EB"/>
    <w:rsid w:val="000D3615"/>
    <w:rsid w:val="000D4153"/>
    <w:rsid w:val="000E0678"/>
    <w:rsid w:val="000E0BED"/>
    <w:rsid w:val="000E2B3D"/>
    <w:rsid w:val="000E32ED"/>
    <w:rsid w:val="000E4D72"/>
    <w:rsid w:val="000E5654"/>
    <w:rsid w:val="000F3F77"/>
    <w:rsid w:val="001037F3"/>
    <w:rsid w:val="00105E45"/>
    <w:rsid w:val="00106D8F"/>
    <w:rsid w:val="001134B1"/>
    <w:rsid w:val="001135F6"/>
    <w:rsid w:val="0011453B"/>
    <w:rsid w:val="00115555"/>
    <w:rsid w:val="00122E4D"/>
    <w:rsid w:val="00125654"/>
    <w:rsid w:val="001275C7"/>
    <w:rsid w:val="001306C8"/>
    <w:rsid w:val="00130A77"/>
    <w:rsid w:val="00134C31"/>
    <w:rsid w:val="0013716F"/>
    <w:rsid w:val="00142FA9"/>
    <w:rsid w:val="001503EC"/>
    <w:rsid w:val="0015292B"/>
    <w:rsid w:val="001535C8"/>
    <w:rsid w:val="0015391C"/>
    <w:rsid w:val="00155CC5"/>
    <w:rsid w:val="0015725D"/>
    <w:rsid w:val="00162C66"/>
    <w:rsid w:val="0016411C"/>
    <w:rsid w:val="001648AC"/>
    <w:rsid w:val="00164CEC"/>
    <w:rsid w:val="001657E5"/>
    <w:rsid w:val="00167895"/>
    <w:rsid w:val="00167D73"/>
    <w:rsid w:val="00167F92"/>
    <w:rsid w:val="00170520"/>
    <w:rsid w:val="00176036"/>
    <w:rsid w:val="00176A4D"/>
    <w:rsid w:val="00177A9E"/>
    <w:rsid w:val="001918C4"/>
    <w:rsid w:val="00191B01"/>
    <w:rsid w:val="00191B64"/>
    <w:rsid w:val="00194265"/>
    <w:rsid w:val="001950E1"/>
    <w:rsid w:val="00196D7B"/>
    <w:rsid w:val="0019790F"/>
    <w:rsid w:val="00197C6D"/>
    <w:rsid w:val="001A0ECE"/>
    <w:rsid w:val="001B5662"/>
    <w:rsid w:val="001B6146"/>
    <w:rsid w:val="001B6C60"/>
    <w:rsid w:val="001B6FF7"/>
    <w:rsid w:val="001B7553"/>
    <w:rsid w:val="001C2AED"/>
    <w:rsid w:val="001C75FF"/>
    <w:rsid w:val="001D0255"/>
    <w:rsid w:val="001D0EDB"/>
    <w:rsid w:val="001D2E37"/>
    <w:rsid w:val="001D2E4F"/>
    <w:rsid w:val="001D343A"/>
    <w:rsid w:val="001D7E07"/>
    <w:rsid w:val="001E616C"/>
    <w:rsid w:val="001F149C"/>
    <w:rsid w:val="001F28BF"/>
    <w:rsid w:val="001F60E6"/>
    <w:rsid w:val="001F7339"/>
    <w:rsid w:val="001F73A0"/>
    <w:rsid w:val="0020315C"/>
    <w:rsid w:val="002059DB"/>
    <w:rsid w:val="00207DA2"/>
    <w:rsid w:val="00210432"/>
    <w:rsid w:val="00210BF1"/>
    <w:rsid w:val="002110F2"/>
    <w:rsid w:val="00211FF3"/>
    <w:rsid w:val="002157BF"/>
    <w:rsid w:val="002220C0"/>
    <w:rsid w:val="00222896"/>
    <w:rsid w:val="0022305B"/>
    <w:rsid w:val="00223C6E"/>
    <w:rsid w:val="002266CA"/>
    <w:rsid w:val="002278F8"/>
    <w:rsid w:val="00227C1B"/>
    <w:rsid w:val="00233342"/>
    <w:rsid w:val="0023343A"/>
    <w:rsid w:val="002368FE"/>
    <w:rsid w:val="002402F5"/>
    <w:rsid w:val="00242F29"/>
    <w:rsid w:val="00245CF2"/>
    <w:rsid w:val="00246F7C"/>
    <w:rsid w:val="00247878"/>
    <w:rsid w:val="002508C3"/>
    <w:rsid w:val="00253DF5"/>
    <w:rsid w:val="00254939"/>
    <w:rsid w:val="002556CD"/>
    <w:rsid w:val="00256E21"/>
    <w:rsid w:val="00257022"/>
    <w:rsid w:val="0026050B"/>
    <w:rsid w:val="00260E11"/>
    <w:rsid w:val="0026146A"/>
    <w:rsid w:val="0026226D"/>
    <w:rsid w:val="00270CB6"/>
    <w:rsid w:val="0027191B"/>
    <w:rsid w:val="002721D3"/>
    <w:rsid w:val="00274411"/>
    <w:rsid w:val="002745F2"/>
    <w:rsid w:val="00283381"/>
    <w:rsid w:val="0028749F"/>
    <w:rsid w:val="00287790"/>
    <w:rsid w:val="002908C7"/>
    <w:rsid w:val="002916E3"/>
    <w:rsid w:val="00291EA0"/>
    <w:rsid w:val="0029473E"/>
    <w:rsid w:val="002A0C45"/>
    <w:rsid w:val="002A3B6D"/>
    <w:rsid w:val="002A433A"/>
    <w:rsid w:val="002A434D"/>
    <w:rsid w:val="002A63AE"/>
    <w:rsid w:val="002A63F5"/>
    <w:rsid w:val="002A7909"/>
    <w:rsid w:val="002B28BA"/>
    <w:rsid w:val="002B5799"/>
    <w:rsid w:val="002B6197"/>
    <w:rsid w:val="002B6B94"/>
    <w:rsid w:val="002C29BE"/>
    <w:rsid w:val="002C7B43"/>
    <w:rsid w:val="002C7D3B"/>
    <w:rsid w:val="002D09C6"/>
    <w:rsid w:val="002D1B67"/>
    <w:rsid w:val="002D21B6"/>
    <w:rsid w:val="002D21D1"/>
    <w:rsid w:val="002D6D2E"/>
    <w:rsid w:val="002E3EC0"/>
    <w:rsid w:val="002E5CB8"/>
    <w:rsid w:val="002E5F80"/>
    <w:rsid w:val="002E6715"/>
    <w:rsid w:val="002E79EB"/>
    <w:rsid w:val="002F0EE3"/>
    <w:rsid w:val="002F25E6"/>
    <w:rsid w:val="002F287E"/>
    <w:rsid w:val="002F2A4F"/>
    <w:rsid w:val="002F5B33"/>
    <w:rsid w:val="00300B39"/>
    <w:rsid w:val="00304A59"/>
    <w:rsid w:val="003053C5"/>
    <w:rsid w:val="00313A00"/>
    <w:rsid w:val="003155F0"/>
    <w:rsid w:val="003230EB"/>
    <w:rsid w:val="003231D9"/>
    <w:rsid w:val="0032519B"/>
    <w:rsid w:val="00326302"/>
    <w:rsid w:val="00332E6D"/>
    <w:rsid w:val="00336D01"/>
    <w:rsid w:val="00343DC1"/>
    <w:rsid w:val="003441B1"/>
    <w:rsid w:val="0035014E"/>
    <w:rsid w:val="00351AC4"/>
    <w:rsid w:val="00355910"/>
    <w:rsid w:val="0035595D"/>
    <w:rsid w:val="0035619F"/>
    <w:rsid w:val="003624FF"/>
    <w:rsid w:val="00362F9C"/>
    <w:rsid w:val="00373303"/>
    <w:rsid w:val="00373398"/>
    <w:rsid w:val="00376045"/>
    <w:rsid w:val="003775BB"/>
    <w:rsid w:val="0039035D"/>
    <w:rsid w:val="003913D0"/>
    <w:rsid w:val="0039476F"/>
    <w:rsid w:val="00395DFE"/>
    <w:rsid w:val="00396378"/>
    <w:rsid w:val="003A08D5"/>
    <w:rsid w:val="003A6140"/>
    <w:rsid w:val="003B0A8B"/>
    <w:rsid w:val="003B0D51"/>
    <w:rsid w:val="003B3083"/>
    <w:rsid w:val="003B4562"/>
    <w:rsid w:val="003B4C85"/>
    <w:rsid w:val="003C46F6"/>
    <w:rsid w:val="003C700E"/>
    <w:rsid w:val="003D25AF"/>
    <w:rsid w:val="003D2FA3"/>
    <w:rsid w:val="003E02DD"/>
    <w:rsid w:val="003E170C"/>
    <w:rsid w:val="003E1BEC"/>
    <w:rsid w:val="003E5911"/>
    <w:rsid w:val="003F1E83"/>
    <w:rsid w:val="003F25DE"/>
    <w:rsid w:val="003F46BF"/>
    <w:rsid w:val="003F5C1D"/>
    <w:rsid w:val="003F7C90"/>
    <w:rsid w:val="00403029"/>
    <w:rsid w:val="0041381F"/>
    <w:rsid w:val="00415698"/>
    <w:rsid w:val="00417396"/>
    <w:rsid w:val="00417C14"/>
    <w:rsid w:val="00417D5F"/>
    <w:rsid w:val="00420CEB"/>
    <w:rsid w:val="00421559"/>
    <w:rsid w:val="00422D2D"/>
    <w:rsid w:val="00425A4D"/>
    <w:rsid w:val="0042743E"/>
    <w:rsid w:val="00432642"/>
    <w:rsid w:val="00437056"/>
    <w:rsid w:val="00440B83"/>
    <w:rsid w:val="004444D8"/>
    <w:rsid w:val="0044453C"/>
    <w:rsid w:val="00446D34"/>
    <w:rsid w:val="00451A80"/>
    <w:rsid w:val="00453A75"/>
    <w:rsid w:val="004560C0"/>
    <w:rsid w:val="00457FC4"/>
    <w:rsid w:val="0046337A"/>
    <w:rsid w:val="004670F7"/>
    <w:rsid w:val="00472462"/>
    <w:rsid w:val="004741BE"/>
    <w:rsid w:val="00475216"/>
    <w:rsid w:val="00475A68"/>
    <w:rsid w:val="00475CC5"/>
    <w:rsid w:val="00476F84"/>
    <w:rsid w:val="0048022D"/>
    <w:rsid w:val="00483A12"/>
    <w:rsid w:val="00483B2D"/>
    <w:rsid w:val="00483F96"/>
    <w:rsid w:val="004851DD"/>
    <w:rsid w:val="00485509"/>
    <w:rsid w:val="0048565C"/>
    <w:rsid w:val="004863D5"/>
    <w:rsid w:val="00486CDF"/>
    <w:rsid w:val="00486E36"/>
    <w:rsid w:val="00486F35"/>
    <w:rsid w:val="004906EF"/>
    <w:rsid w:val="004A0A4D"/>
    <w:rsid w:val="004A0D8D"/>
    <w:rsid w:val="004A1BF1"/>
    <w:rsid w:val="004A4BAB"/>
    <w:rsid w:val="004A55DA"/>
    <w:rsid w:val="004A7CB3"/>
    <w:rsid w:val="004B2610"/>
    <w:rsid w:val="004B380D"/>
    <w:rsid w:val="004B39D7"/>
    <w:rsid w:val="004B42A3"/>
    <w:rsid w:val="004B4DCE"/>
    <w:rsid w:val="004B4F98"/>
    <w:rsid w:val="004B7770"/>
    <w:rsid w:val="004C108F"/>
    <w:rsid w:val="004C5798"/>
    <w:rsid w:val="004C6FBC"/>
    <w:rsid w:val="004C7B14"/>
    <w:rsid w:val="004C7C43"/>
    <w:rsid w:val="004D1114"/>
    <w:rsid w:val="004D21A7"/>
    <w:rsid w:val="004D3CE0"/>
    <w:rsid w:val="004D4F13"/>
    <w:rsid w:val="004D61DC"/>
    <w:rsid w:val="004D6AB8"/>
    <w:rsid w:val="004D6FAC"/>
    <w:rsid w:val="004E0848"/>
    <w:rsid w:val="004E25F6"/>
    <w:rsid w:val="004E2EE5"/>
    <w:rsid w:val="004E3069"/>
    <w:rsid w:val="004E39EA"/>
    <w:rsid w:val="004E4A37"/>
    <w:rsid w:val="004E5553"/>
    <w:rsid w:val="004E570C"/>
    <w:rsid w:val="004E6877"/>
    <w:rsid w:val="004E6B92"/>
    <w:rsid w:val="004F4162"/>
    <w:rsid w:val="004F588B"/>
    <w:rsid w:val="004F5A7E"/>
    <w:rsid w:val="004F7B03"/>
    <w:rsid w:val="00500120"/>
    <w:rsid w:val="00504CE9"/>
    <w:rsid w:val="005057D1"/>
    <w:rsid w:val="00506D47"/>
    <w:rsid w:val="005073B4"/>
    <w:rsid w:val="00507D07"/>
    <w:rsid w:val="0051013E"/>
    <w:rsid w:val="00511913"/>
    <w:rsid w:val="0051369A"/>
    <w:rsid w:val="00514385"/>
    <w:rsid w:val="005317CB"/>
    <w:rsid w:val="00531EB3"/>
    <w:rsid w:val="0053417B"/>
    <w:rsid w:val="00536E4A"/>
    <w:rsid w:val="0054112F"/>
    <w:rsid w:val="00541D10"/>
    <w:rsid w:val="0054343B"/>
    <w:rsid w:val="00544CCE"/>
    <w:rsid w:val="005474D8"/>
    <w:rsid w:val="005503B5"/>
    <w:rsid w:val="00553BB2"/>
    <w:rsid w:val="00556602"/>
    <w:rsid w:val="00563483"/>
    <w:rsid w:val="00564C50"/>
    <w:rsid w:val="005728BB"/>
    <w:rsid w:val="00576922"/>
    <w:rsid w:val="00585F59"/>
    <w:rsid w:val="00586CA1"/>
    <w:rsid w:val="00590ABE"/>
    <w:rsid w:val="005939A5"/>
    <w:rsid w:val="005A0721"/>
    <w:rsid w:val="005A12C4"/>
    <w:rsid w:val="005A1E11"/>
    <w:rsid w:val="005A3DEF"/>
    <w:rsid w:val="005A4171"/>
    <w:rsid w:val="005A5053"/>
    <w:rsid w:val="005B640D"/>
    <w:rsid w:val="005C1628"/>
    <w:rsid w:val="005C4380"/>
    <w:rsid w:val="005E213B"/>
    <w:rsid w:val="005E4154"/>
    <w:rsid w:val="005E423B"/>
    <w:rsid w:val="005E641C"/>
    <w:rsid w:val="005E76DF"/>
    <w:rsid w:val="005F03E8"/>
    <w:rsid w:val="005F37E8"/>
    <w:rsid w:val="005F7A85"/>
    <w:rsid w:val="00600499"/>
    <w:rsid w:val="006012F5"/>
    <w:rsid w:val="0060349B"/>
    <w:rsid w:val="006041FE"/>
    <w:rsid w:val="00604829"/>
    <w:rsid w:val="00612382"/>
    <w:rsid w:val="00615E92"/>
    <w:rsid w:val="00616269"/>
    <w:rsid w:val="00617A97"/>
    <w:rsid w:val="00621F5E"/>
    <w:rsid w:val="00627BA0"/>
    <w:rsid w:val="00631252"/>
    <w:rsid w:val="006315DC"/>
    <w:rsid w:val="0063180B"/>
    <w:rsid w:val="00631B63"/>
    <w:rsid w:val="00632106"/>
    <w:rsid w:val="006368AA"/>
    <w:rsid w:val="0063728B"/>
    <w:rsid w:val="006418A6"/>
    <w:rsid w:val="0064472C"/>
    <w:rsid w:val="00646E0C"/>
    <w:rsid w:val="006577F3"/>
    <w:rsid w:val="0065794E"/>
    <w:rsid w:val="006608B5"/>
    <w:rsid w:val="006638F6"/>
    <w:rsid w:val="006650CD"/>
    <w:rsid w:val="00665AAF"/>
    <w:rsid w:val="00670348"/>
    <w:rsid w:val="00675931"/>
    <w:rsid w:val="0067729A"/>
    <w:rsid w:val="00680DBF"/>
    <w:rsid w:val="0068240E"/>
    <w:rsid w:val="00687D23"/>
    <w:rsid w:val="006906B2"/>
    <w:rsid w:val="00690856"/>
    <w:rsid w:val="00693EA1"/>
    <w:rsid w:val="0069461D"/>
    <w:rsid w:val="00697725"/>
    <w:rsid w:val="006A39EB"/>
    <w:rsid w:val="006A40DD"/>
    <w:rsid w:val="006A50CF"/>
    <w:rsid w:val="006A5638"/>
    <w:rsid w:val="006A56F1"/>
    <w:rsid w:val="006A6C7C"/>
    <w:rsid w:val="006A788B"/>
    <w:rsid w:val="006B0554"/>
    <w:rsid w:val="006B1DA2"/>
    <w:rsid w:val="006B5774"/>
    <w:rsid w:val="006B786F"/>
    <w:rsid w:val="006C0FA7"/>
    <w:rsid w:val="006C207D"/>
    <w:rsid w:val="006C3782"/>
    <w:rsid w:val="006C45EC"/>
    <w:rsid w:val="006C67ED"/>
    <w:rsid w:val="006D53BC"/>
    <w:rsid w:val="006D64F2"/>
    <w:rsid w:val="006D7984"/>
    <w:rsid w:val="006E22BF"/>
    <w:rsid w:val="006E3D8E"/>
    <w:rsid w:val="006E4B65"/>
    <w:rsid w:val="006E5F4C"/>
    <w:rsid w:val="006E6742"/>
    <w:rsid w:val="006F0A74"/>
    <w:rsid w:val="006F58CB"/>
    <w:rsid w:val="00701250"/>
    <w:rsid w:val="00710008"/>
    <w:rsid w:val="0071599D"/>
    <w:rsid w:val="00715D4B"/>
    <w:rsid w:val="00722A00"/>
    <w:rsid w:val="00722D62"/>
    <w:rsid w:val="00726566"/>
    <w:rsid w:val="007312CB"/>
    <w:rsid w:val="0073135F"/>
    <w:rsid w:val="0073306A"/>
    <w:rsid w:val="00733B06"/>
    <w:rsid w:val="00735488"/>
    <w:rsid w:val="007419AE"/>
    <w:rsid w:val="0074234F"/>
    <w:rsid w:val="00743A50"/>
    <w:rsid w:val="0074654E"/>
    <w:rsid w:val="00747D88"/>
    <w:rsid w:val="00751B1D"/>
    <w:rsid w:val="00753F59"/>
    <w:rsid w:val="0075430E"/>
    <w:rsid w:val="00756171"/>
    <w:rsid w:val="007572D4"/>
    <w:rsid w:val="007576EA"/>
    <w:rsid w:val="00760CD0"/>
    <w:rsid w:val="00761CDB"/>
    <w:rsid w:val="00763229"/>
    <w:rsid w:val="00763AE6"/>
    <w:rsid w:val="00764581"/>
    <w:rsid w:val="007763A1"/>
    <w:rsid w:val="00782BBF"/>
    <w:rsid w:val="0078360C"/>
    <w:rsid w:val="00784E32"/>
    <w:rsid w:val="007872A4"/>
    <w:rsid w:val="00787FE1"/>
    <w:rsid w:val="00790807"/>
    <w:rsid w:val="00794BE0"/>
    <w:rsid w:val="0079600C"/>
    <w:rsid w:val="007B0B1F"/>
    <w:rsid w:val="007B1DC7"/>
    <w:rsid w:val="007B23C2"/>
    <w:rsid w:val="007B2EB2"/>
    <w:rsid w:val="007B4924"/>
    <w:rsid w:val="007B7450"/>
    <w:rsid w:val="007C26A8"/>
    <w:rsid w:val="007C50D3"/>
    <w:rsid w:val="007C5DF7"/>
    <w:rsid w:val="007C6A29"/>
    <w:rsid w:val="007C7C62"/>
    <w:rsid w:val="007C7E29"/>
    <w:rsid w:val="007D584C"/>
    <w:rsid w:val="007E7A42"/>
    <w:rsid w:val="007F198F"/>
    <w:rsid w:val="007F5E5B"/>
    <w:rsid w:val="007F6D9A"/>
    <w:rsid w:val="007F736A"/>
    <w:rsid w:val="00810566"/>
    <w:rsid w:val="00810E62"/>
    <w:rsid w:val="00811279"/>
    <w:rsid w:val="0081355C"/>
    <w:rsid w:val="00820C73"/>
    <w:rsid w:val="00823367"/>
    <w:rsid w:val="00825AC8"/>
    <w:rsid w:val="00826A7B"/>
    <w:rsid w:val="008271FB"/>
    <w:rsid w:val="008359FE"/>
    <w:rsid w:val="0084024B"/>
    <w:rsid w:val="0084708F"/>
    <w:rsid w:val="00847876"/>
    <w:rsid w:val="00847DA0"/>
    <w:rsid w:val="008534BB"/>
    <w:rsid w:val="00853AD6"/>
    <w:rsid w:val="00855760"/>
    <w:rsid w:val="00855D5E"/>
    <w:rsid w:val="00856761"/>
    <w:rsid w:val="00856904"/>
    <w:rsid w:val="00857BD5"/>
    <w:rsid w:val="0086025B"/>
    <w:rsid w:val="00864E46"/>
    <w:rsid w:val="00865B23"/>
    <w:rsid w:val="00880290"/>
    <w:rsid w:val="00883D1A"/>
    <w:rsid w:val="00891E18"/>
    <w:rsid w:val="008A16A5"/>
    <w:rsid w:val="008A2FE7"/>
    <w:rsid w:val="008A4B44"/>
    <w:rsid w:val="008B0B40"/>
    <w:rsid w:val="008B2DE2"/>
    <w:rsid w:val="008B5402"/>
    <w:rsid w:val="008B7D69"/>
    <w:rsid w:val="008C108F"/>
    <w:rsid w:val="008C23C2"/>
    <w:rsid w:val="008C35D2"/>
    <w:rsid w:val="008C396C"/>
    <w:rsid w:val="008C3FB4"/>
    <w:rsid w:val="008D197B"/>
    <w:rsid w:val="008D23AB"/>
    <w:rsid w:val="008D39AD"/>
    <w:rsid w:val="008D4F4B"/>
    <w:rsid w:val="008D5C16"/>
    <w:rsid w:val="008D7B0A"/>
    <w:rsid w:val="008E45C3"/>
    <w:rsid w:val="008E7CE4"/>
    <w:rsid w:val="008F098D"/>
    <w:rsid w:val="008F5EBF"/>
    <w:rsid w:val="008F73DD"/>
    <w:rsid w:val="008F78FC"/>
    <w:rsid w:val="00907750"/>
    <w:rsid w:val="00907989"/>
    <w:rsid w:val="0091499C"/>
    <w:rsid w:val="00914EDE"/>
    <w:rsid w:val="0091512F"/>
    <w:rsid w:val="00915531"/>
    <w:rsid w:val="00915A05"/>
    <w:rsid w:val="00916A49"/>
    <w:rsid w:val="00922D5C"/>
    <w:rsid w:val="009252E3"/>
    <w:rsid w:val="00930031"/>
    <w:rsid w:val="00930ABE"/>
    <w:rsid w:val="0093227B"/>
    <w:rsid w:val="00933862"/>
    <w:rsid w:val="00933D71"/>
    <w:rsid w:val="00935107"/>
    <w:rsid w:val="00935B31"/>
    <w:rsid w:val="009425EC"/>
    <w:rsid w:val="00946061"/>
    <w:rsid w:val="00947A40"/>
    <w:rsid w:val="0095143E"/>
    <w:rsid w:val="00953F7D"/>
    <w:rsid w:val="00955A8D"/>
    <w:rsid w:val="00956FC5"/>
    <w:rsid w:val="009614C5"/>
    <w:rsid w:val="0096483A"/>
    <w:rsid w:val="00967394"/>
    <w:rsid w:val="009740EC"/>
    <w:rsid w:val="0097521B"/>
    <w:rsid w:val="009754BE"/>
    <w:rsid w:val="00975812"/>
    <w:rsid w:val="00992368"/>
    <w:rsid w:val="0099758D"/>
    <w:rsid w:val="00997C12"/>
    <w:rsid w:val="009A2305"/>
    <w:rsid w:val="009B1DDF"/>
    <w:rsid w:val="009B55C8"/>
    <w:rsid w:val="009B6474"/>
    <w:rsid w:val="009C2F6C"/>
    <w:rsid w:val="009C3B7C"/>
    <w:rsid w:val="009C470E"/>
    <w:rsid w:val="009C6F80"/>
    <w:rsid w:val="009D6E26"/>
    <w:rsid w:val="009D7045"/>
    <w:rsid w:val="009E13B0"/>
    <w:rsid w:val="009E30D9"/>
    <w:rsid w:val="009E7FE8"/>
    <w:rsid w:val="009F0D1F"/>
    <w:rsid w:val="009F15B2"/>
    <w:rsid w:val="009F164A"/>
    <w:rsid w:val="009F4B0F"/>
    <w:rsid w:val="009F6E9B"/>
    <w:rsid w:val="00A02824"/>
    <w:rsid w:val="00A03934"/>
    <w:rsid w:val="00A049CD"/>
    <w:rsid w:val="00A10F08"/>
    <w:rsid w:val="00A14726"/>
    <w:rsid w:val="00A169ED"/>
    <w:rsid w:val="00A16BD7"/>
    <w:rsid w:val="00A177F2"/>
    <w:rsid w:val="00A23329"/>
    <w:rsid w:val="00A26560"/>
    <w:rsid w:val="00A273B7"/>
    <w:rsid w:val="00A3174D"/>
    <w:rsid w:val="00A36C40"/>
    <w:rsid w:val="00A4283C"/>
    <w:rsid w:val="00A44210"/>
    <w:rsid w:val="00A470AA"/>
    <w:rsid w:val="00A5181F"/>
    <w:rsid w:val="00A5359F"/>
    <w:rsid w:val="00A53FA5"/>
    <w:rsid w:val="00A540D5"/>
    <w:rsid w:val="00A54446"/>
    <w:rsid w:val="00A572B9"/>
    <w:rsid w:val="00A65412"/>
    <w:rsid w:val="00A6767C"/>
    <w:rsid w:val="00A67A56"/>
    <w:rsid w:val="00A7109F"/>
    <w:rsid w:val="00A72777"/>
    <w:rsid w:val="00A7298D"/>
    <w:rsid w:val="00A74039"/>
    <w:rsid w:val="00A742C0"/>
    <w:rsid w:val="00A7541B"/>
    <w:rsid w:val="00A75C44"/>
    <w:rsid w:val="00A76796"/>
    <w:rsid w:val="00A80361"/>
    <w:rsid w:val="00A811B3"/>
    <w:rsid w:val="00A835C6"/>
    <w:rsid w:val="00A83996"/>
    <w:rsid w:val="00A861C9"/>
    <w:rsid w:val="00A91A10"/>
    <w:rsid w:val="00A95DE6"/>
    <w:rsid w:val="00A963C1"/>
    <w:rsid w:val="00A9684A"/>
    <w:rsid w:val="00A96BD6"/>
    <w:rsid w:val="00A97091"/>
    <w:rsid w:val="00A97E58"/>
    <w:rsid w:val="00AA1411"/>
    <w:rsid w:val="00AA1E26"/>
    <w:rsid w:val="00AA4532"/>
    <w:rsid w:val="00AA6175"/>
    <w:rsid w:val="00AA73B3"/>
    <w:rsid w:val="00AA7A0D"/>
    <w:rsid w:val="00AB25B7"/>
    <w:rsid w:val="00AB5A04"/>
    <w:rsid w:val="00AB720A"/>
    <w:rsid w:val="00AB7E2F"/>
    <w:rsid w:val="00AC2FBD"/>
    <w:rsid w:val="00AC37AE"/>
    <w:rsid w:val="00AC4119"/>
    <w:rsid w:val="00AC412A"/>
    <w:rsid w:val="00AC44BC"/>
    <w:rsid w:val="00AC5D18"/>
    <w:rsid w:val="00AC6AD3"/>
    <w:rsid w:val="00AC6FE3"/>
    <w:rsid w:val="00AD12DA"/>
    <w:rsid w:val="00AD2DEE"/>
    <w:rsid w:val="00AD7C43"/>
    <w:rsid w:val="00AE0D1F"/>
    <w:rsid w:val="00AE607B"/>
    <w:rsid w:val="00AE66DB"/>
    <w:rsid w:val="00AF1E2E"/>
    <w:rsid w:val="00AF4DB8"/>
    <w:rsid w:val="00AF6F70"/>
    <w:rsid w:val="00AF7547"/>
    <w:rsid w:val="00B00B2E"/>
    <w:rsid w:val="00B014F5"/>
    <w:rsid w:val="00B03831"/>
    <w:rsid w:val="00B040E6"/>
    <w:rsid w:val="00B06D14"/>
    <w:rsid w:val="00B1469F"/>
    <w:rsid w:val="00B1752D"/>
    <w:rsid w:val="00B20614"/>
    <w:rsid w:val="00B22D17"/>
    <w:rsid w:val="00B263F6"/>
    <w:rsid w:val="00B27C28"/>
    <w:rsid w:val="00B30EB7"/>
    <w:rsid w:val="00B32320"/>
    <w:rsid w:val="00B364A0"/>
    <w:rsid w:val="00B4478E"/>
    <w:rsid w:val="00B44860"/>
    <w:rsid w:val="00B45F1F"/>
    <w:rsid w:val="00B45F68"/>
    <w:rsid w:val="00B46FB6"/>
    <w:rsid w:val="00B52AC8"/>
    <w:rsid w:val="00B53B64"/>
    <w:rsid w:val="00B54140"/>
    <w:rsid w:val="00B54F65"/>
    <w:rsid w:val="00B55E04"/>
    <w:rsid w:val="00B56BDB"/>
    <w:rsid w:val="00B56FCD"/>
    <w:rsid w:val="00B6098F"/>
    <w:rsid w:val="00B6662B"/>
    <w:rsid w:val="00B67252"/>
    <w:rsid w:val="00B7004D"/>
    <w:rsid w:val="00B7218B"/>
    <w:rsid w:val="00B736AD"/>
    <w:rsid w:val="00B74EC2"/>
    <w:rsid w:val="00B7702E"/>
    <w:rsid w:val="00B82E99"/>
    <w:rsid w:val="00B83A6F"/>
    <w:rsid w:val="00B85A47"/>
    <w:rsid w:val="00B873B1"/>
    <w:rsid w:val="00B9575F"/>
    <w:rsid w:val="00BA06C7"/>
    <w:rsid w:val="00BA0A94"/>
    <w:rsid w:val="00BA0AD9"/>
    <w:rsid w:val="00BA34CA"/>
    <w:rsid w:val="00BA4075"/>
    <w:rsid w:val="00BA4AC7"/>
    <w:rsid w:val="00BA6E0F"/>
    <w:rsid w:val="00BB3761"/>
    <w:rsid w:val="00BB3D45"/>
    <w:rsid w:val="00BB5D8C"/>
    <w:rsid w:val="00BB6F20"/>
    <w:rsid w:val="00BC228D"/>
    <w:rsid w:val="00BC5E07"/>
    <w:rsid w:val="00BC669F"/>
    <w:rsid w:val="00BD1350"/>
    <w:rsid w:val="00BD279C"/>
    <w:rsid w:val="00BD5425"/>
    <w:rsid w:val="00BD741A"/>
    <w:rsid w:val="00BD7E54"/>
    <w:rsid w:val="00BE42EB"/>
    <w:rsid w:val="00BE4FEA"/>
    <w:rsid w:val="00BE731F"/>
    <w:rsid w:val="00BF0AD3"/>
    <w:rsid w:val="00BF0E27"/>
    <w:rsid w:val="00BF4612"/>
    <w:rsid w:val="00BF4EFA"/>
    <w:rsid w:val="00BF66E8"/>
    <w:rsid w:val="00BF7711"/>
    <w:rsid w:val="00BF7F1E"/>
    <w:rsid w:val="00C03912"/>
    <w:rsid w:val="00C10FD2"/>
    <w:rsid w:val="00C148A2"/>
    <w:rsid w:val="00C14B06"/>
    <w:rsid w:val="00C15458"/>
    <w:rsid w:val="00C17901"/>
    <w:rsid w:val="00C22053"/>
    <w:rsid w:val="00C2301A"/>
    <w:rsid w:val="00C2321E"/>
    <w:rsid w:val="00C27149"/>
    <w:rsid w:val="00C33BAE"/>
    <w:rsid w:val="00C33DF4"/>
    <w:rsid w:val="00C34542"/>
    <w:rsid w:val="00C3748D"/>
    <w:rsid w:val="00C453E9"/>
    <w:rsid w:val="00C46823"/>
    <w:rsid w:val="00C52439"/>
    <w:rsid w:val="00C527C2"/>
    <w:rsid w:val="00C52E8D"/>
    <w:rsid w:val="00C53126"/>
    <w:rsid w:val="00C536D1"/>
    <w:rsid w:val="00C54E11"/>
    <w:rsid w:val="00C55285"/>
    <w:rsid w:val="00C57785"/>
    <w:rsid w:val="00C61CB7"/>
    <w:rsid w:val="00C62C85"/>
    <w:rsid w:val="00C715BB"/>
    <w:rsid w:val="00C72ADB"/>
    <w:rsid w:val="00C777EF"/>
    <w:rsid w:val="00C81E88"/>
    <w:rsid w:val="00C829CD"/>
    <w:rsid w:val="00C8383F"/>
    <w:rsid w:val="00C91AFC"/>
    <w:rsid w:val="00CB2D5D"/>
    <w:rsid w:val="00CB3270"/>
    <w:rsid w:val="00CC0A3B"/>
    <w:rsid w:val="00CC0FC9"/>
    <w:rsid w:val="00CC5110"/>
    <w:rsid w:val="00CD0BAD"/>
    <w:rsid w:val="00CD0FE7"/>
    <w:rsid w:val="00CD12A2"/>
    <w:rsid w:val="00CD1710"/>
    <w:rsid w:val="00CD2F85"/>
    <w:rsid w:val="00CD43E7"/>
    <w:rsid w:val="00CE1AD3"/>
    <w:rsid w:val="00CE7D03"/>
    <w:rsid w:val="00CF067A"/>
    <w:rsid w:val="00CF57BE"/>
    <w:rsid w:val="00D01F3E"/>
    <w:rsid w:val="00D0446E"/>
    <w:rsid w:val="00D17571"/>
    <w:rsid w:val="00D2067E"/>
    <w:rsid w:val="00D24876"/>
    <w:rsid w:val="00D251FB"/>
    <w:rsid w:val="00D26622"/>
    <w:rsid w:val="00D3285A"/>
    <w:rsid w:val="00D35329"/>
    <w:rsid w:val="00D36243"/>
    <w:rsid w:val="00D371DC"/>
    <w:rsid w:val="00D372F1"/>
    <w:rsid w:val="00D40D77"/>
    <w:rsid w:val="00D41BBE"/>
    <w:rsid w:val="00D43A9E"/>
    <w:rsid w:val="00D441F3"/>
    <w:rsid w:val="00D448CC"/>
    <w:rsid w:val="00D4587C"/>
    <w:rsid w:val="00D47BA0"/>
    <w:rsid w:val="00D51FF1"/>
    <w:rsid w:val="00D533D2"/>
    <w:rsid w:val="00D541B6"/>
    <w:rsid w:val="00D60624"/>
    <w:rsid w:val="00D623D4"/>
    <w:rsid w:val="00D66CA0"/>
    <w:rsid w:val="00D73973"/>
    <w:rsid w:val="00D75069"/>
    <w:rsid w:val="00D83915"/>
    <w:rsid w:val="00D83BE8"/>
    <w:rsid w:val="00D91F86"/>
    <w:rsid w:val="00D9225F"/>
    <w:rsid w:val="00D97CF8"/>
    <w:rsid w:val="00DB0A5E"/>
    <w:rsid w:val="00DB75D2"/>
    <w:rsid w:val="00DC128B"/>
    <w:rsid w:val="00DC35B2"/>
    <w:rsid w:val="00DC51DB"/>
    <w:rsid w:val="00DC5AE0"/>
    <w:rsid w:val="00DC693F"/>
    <w:rsid w:val="00DC6999"/>
    <w:rsid w:val="00DC69F9"/>
    <w:rsid w:val="00DD42CF"/>
    <w:rsid w:val="00DD5566"/>
    <w:rsid w:val="00DD76A6"/>
    <w:rsid w:val="00DE5548"/>
    <w:rsid w:val="00DE6609"/>
    <w:rsid w:val="00DE7D62"/>
    <w:rsid w:val="00DE7EF5"/>
    <w:rsid w:val="00DF2D18"/>
    <w:rsid w:val="00DF36DC"/>
    <w:rsid w:val="00DF6B86"/>
    <w:rsid w:val="00E02034"/>
    <w:rsid w:val="00E03A69"/>
    <w:rsid w:val="00E04FAB"/>
    <w:rsid w:val="00E05033"/>
    <w:rsid w:val="00E10ED7"/>
    <w:rsid w:val="00E14F3B"/>
    <w:rsid w:val="00E22B66"/>
    <w:rsid w:val="00E26F76"/>
    <w:rsid w:val="00E306AA"/>
    <w:rsid w:val="00E30788"/>
    <w:rsid w:val="00E325EB"/>
    <w:rsid w:val="00E355E9"/>
    <w:rsid w:val="00E45032"/>
    <w:rsid w:val="00E4652C"/>
    <w:rsid w:val="00E50163"/>
    <w:rsid w:val="00E50832"/>
    <w:rsid w:val="00E63BD4"/>
    <w:rsid w:val="00E724F3"/>
    <w:rsid w:val="00E80573"/>
    <w:rsid w:val="00E825CC"/>
    <w:rsid w:val="00E87B4D"/>
    <w:rsid w:val="00E908D0"/>
    <w:rsid w:val="00E91369"/>
    <w:rsid w:val="00EA0D98"/>
    <w:rsid w:val="00EA1BB5"/>
    <w:rsid w:val="00EA2A70"/>
    <w:rsid w:val="00EA5B53"/>
    <w:rsid w:val="00EA7849"/>
    <w:rsid w:val="00EA7E04"/>
    <w:rsid w:val="00EB0D77"/>
    <w:rsid w:val="00EB23BD"/>
    <w:rsid w:val="00EB3443"/>
    <w:rsid w:val="00EB421E"/>
    <w:rsid w:val="00EB42AE"/>
    <w:rsid w:val="00EB667E"/>
    <w:rsid w:val="00EC2535"/>
    <w:rsid w:val="00EC2809"/>
    <w:rsid w:val="00EC4067"/>
    <w:rsid w:val="00EC4C4F"/>
    <w:rsid w:val="00EC61D8"/>
    <w:rsid w:val="00EC7644"/>
    <w:rsid w:val="00EC7961"/>
    <w:rsid w:val="00EC797C"/>
    <w:rsid w:val="00ED12D2"/>
    <w:rsid w:val="00ED1EBC"/>
    <w:rsid w:val="00ED4450"/>
    <w:rsid w:val="00ED50F5"/>
    <w:rsid w:val="00ED64F4"/>
    <w:rsid w:val="00EE225E"/>
    <w:rsid w:val="00EE3964"/>
    <w:rsid w:val="00EE3F0B"/>
    <w:rsid w:val="00EF0240"/>
    <w:rsid w:val="00EF135F"/>
    <w:rsid w:val="00EF6333"/>
    <w:rsid w:val="00EF6361"/>
    <w:rsid w:val="00EF6E0D"/>
    <w:rsid w:val="00F016DF"/>
    <w:rsid w:val="00F04E58"/>
    <w:rsid w:val="00F06D4B"/>
    <w:rsid w:val="00F07FF7"/>
    <w:rsid w:val="00F141D4"/>
    <w:rsid w:val="00F1493D"/>
    <w:rsid w:val="00F16643"/>
    <w:rsid w:val="00F20256"/>
    <w:rsid w:val="00F3617E"/>
    <w:rsid w:val="00F45EA4"/>
    <w:rsid w:val="00F507A0"/>
    <w:rsid w:val="00F61A0F"/>
    <w:rsid w:val="00F641BC"/>
    <w:rsid w:val="00F643D7"/>
    <w:rsid w:val="00F6551A"/>
    <w:rsid w:val="00F70382"/>
    <w:rsid w:val="00F70E33"/>
    <w:rsid w:val="00F711A6"/>
    <w:rsid w:val="00F72D15"/>
    <w:rsid w:val="00F74A45"/>
    <w:rsid w:val="00F77C33"/>
    <w:rsid w:val="00F80485"/>
    <w:rsid w:val="00F80B09"/>
    <w:rsid w:val="00F8270C"/>
    <w:rsid w:val="00F83B16"/>
    <w:rsid w:val="00F842E0"/>
    <w:rsid w:val="00F85061"/>
    <w:rsid w:val="00F86875"/>
    <w:rsid w:val="00F87922"/>
    <w:rsid w:val="00F92C2F"/>
    <w:rsid w:val="00F937A9"/>
    <w:rsid w:val="00F95901"/>
    <w:rsid w:val="00F96B91"/>
    <w:rsid w:val="00F96EF3"/>
    <w:rsid w:val="00F973C8"/>
    <w:rsid w:val="00F97AFE"/>
    <w:rsid w:val="00F97C8C"/>
    <w:rsid w:val="00FA0CBD"/>
    <w:rsid w:val="00FA148D"/>
    <w:rsid w:val="00FA34CD"/>
    <w:rsid w:val="00FB1D13"/>
    <w:rsid w:val="00FB29B9"/>
    <w:rsid w:val="00FB4B06"/>
    <w:rsid w:val="00FB4D2B"/>
    <w:rsid w:val="00FC06C8"/>
    <w:rsid w:val="00FC21D9"/>
    <w:rsid w:val="00FC2CD8"/>
    <w:rsid w:val="00FC60A9"/>
    <w:rsid w:val="00FD3656"/>
    <w:rsid w:val="00FE042C"/>
    <w:rsid w:val="00FE0B90"/>
    <w:rsid w:val="00FE0C63"/>
    <w:rsid w:val="00FE1F25"/>
    <w:rsid w:val="00FE3262"/>
    <w:rsid w:val="00FE3CA7"/>
    <w:rsid w:val="00FE6624"/>
    <w:rsid w:val="00FE69BC"/>
    <w:rsid w:val="00FE6BC0"/>
    <w:rsid w:val="00FF1343"/>
    <w:rsid w:val="00FF62F8"/>
    <w:rsid w:val="00FF6472"/>
    <w:rsid w:val="00FF7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29D2639B-B564-42A4-B8C4-38382956E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0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77C0"/>
    <w:pPr>
      <w:widowControl w:val="0"/>
      <w:suppressAutoHyphens/>
      <w:overflowPunct w:val="0"/>
      <w:autoSpaceDE w:val="0"/>
    </w:pPr>
    <w:rPr>
      <w:rFonts w:cs="Calibri"/>
      <w:kern w:val="1"/>
      <w:lang w:eastAsia="ar-SA"/>
    </w:rPr>
  </w:style>
  <w:style w:type="paragraph" w:styleId="Ttulo1">
    <w:name w:val="heading 1"/>
    <w:basedOn w:val="Normal"/>
    <w:next w:val="Normal"/>
    <w:link w:val="Ttulo1Char"/>
    <w:qFormat/>
    <w:rsid w:val="00AB7E2F"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sz w:val="32"/>
      <w:szCs w:val="32"/>
    </w:rPr>
  </w:style>
  <w:style w:type="paragraph" w:styleId="Ttulo2">
    <w:name w:val="heading 2"/>
    <w:basedOn w:val="Normal"/>
    <w:next w:val="Normal"/>
    <w:link w:val="Ttulo2Char"/>
    <w:qFormat/>
    <w:rsid w:val="00AB7E2F"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2"/>
    </w:pPr>
    <w:rPr>
      <w:rFonts w:ascii="Calibri" w:eastAsia="MS Gothic" w:hAnsi="Calibri" w:cs="Times New Roman"/>
      <w:b/>
      <w:bCs/>
      <w:kern w:val="0"/>
      <w:sz w:val="26"/>
      <w:szCs w:val="26"/>
      <w:lang w:eastAsia="en-US"/>
    </w:rPr>
  </w:style>
  <w:style w:type="paragraph" w:styleId="Ttulo4">
    <w:name w:val="heading 4"/>
    <w:basedOn w:val="Normal"/>
    <w:next w:val="Normal"/>
    <w:link w:val="Ttulo4Char"/>
    <w:qFormat/>
    <w:rsid w:val="005728BB"/>
    <w:pPr>
      <w:keepNext/>
      <w:widowControl/>
      <w:suppressAutoHyphens w:val="0"/>
      <w:overflowPunct/>
      <w:autoSpaceDE/>
      <w:spacing w:before="240" w:after="60" w:line="276" w:lineRule="auto"/>
      <w:outlineLvl w:val="3"/>
    </w:pPr>
    <w:rPr>
      <w:rFonts w:ascii="Cambria" w:eastAsia="MS Mincho" w:hAnsi="Cambria" w:cs="Times New Roman"/>
      <w:b/>
      <w:bCs/>
      <w:kern w:val="0"/>
      <w:sz w:val="28"/>
      <w:szCs w:val="28"/>
      <w:lang w:eastAsia="en-US"/>
    </w:rPr>
  </w:style>
  <w:style w:type="paragraph" w:styleId="Ttulo5">
    <w:name w:val="heading 5"/>
    <w:basedOn w:val="Normal"/>
    <w:next w:val="Normal"/>
    <w:link w:val="Ttulo5Char"/>
    <w:qFormat/>
    <w:rsid w:val="005728BB"/>
    <w:pPr>
      <w:widowControl/>
      <w:tabs>
        <w:tab w:val="num" w:pos="1008"/>
      </w:tabs>
      <w:suppressAutoHyphens w:val="0"/>
      <w:overflowPunct/>
      <w:autoSpaceDE/>
      <w:spacing w:before="240" w:after="60"/>
      <w:ind w:left="1008" w:hanging="1008"/>
      <w:outlineLvl w:val="4"/>
    </w:pPr>
    <w:rPr>
      <w:rFonts w:cs="Times New Roman"/>
      <w:b/>
      <w:bCs/>
      <w:i/>
      <w:iCs/>
      <w:kern w:val="0"/>
      <w:sz w:val="26"/>
      <w:szCs w:val="26"/>
      <w:lang w:val="fr-FR" w:eastAsia="fr-FR"/>
    </w:rPr>
  </w:style>
  <w:style w:type="paragraph" w:styleId="Ttulo6">
    <w:name w:val="heading 6"/>
    <w:basedOn w:val="Normal"/>
    <w:next w:val="Normal"/>
    <w:link w:val="Ttulo6Char"/>
    <w:qFormat/>
    <w:rsid w:val="005728BB"/>
    <w:pPr>
      <w:widowControl/>
      <w:tabs>
        <w:tab w:val="num" w:pos="1152"/>
      </w:tabs>
      <w:suppressAutoHyphens w:val="0"/>
      <w:overflowPunct/>
      <w:autoSpaceDE/>
      <w:spacing w:before="240" w:after="60"/>
      <w:ind w:left="1152" w:hanging="1152"/>
      <w:outlineLvl w:val="5"/>
    </w:pPr>
    <w:rPr>
      <w:rFonts w:cs="Times New Roman"/>
      <w:b/>
      <w:bCs/>
      <w:kern w:val="0"/>
      <w:sz w:val="22"/>
      <w:szCs w:val="22"/>
      <w:lang w:val="fr-FR" w:eastAsia="fr-FR"/>
    </w:rPr>
  </w:style>
  <w:style w:type="paragraph" w:styleId="Ttulo7">
    <w:name w:val="heading 7"/>
    <w:basedOn w:val="Normal"/>
    <w:next w:val="Normal"/>
    <w:link w:val="Ttulo7Char"/>
    <w:qFormat/>
    <w:rsid w:val="005728BB"/>
    <w:pPr>
      <w:widowControl/>
      <w:tabs>
        <w:tab w:val="num" w:pos="1296"/>
      </w:tabs>
      <w:suppressAutoHyphens w:val="0"/>
      <w:overflowPunct/>
      <w:autoSpaceDE/>
      <w:spacing w:before="240" w:after="60"/>
      <w:ind w:left="1296" w:hanging="1296"/>
      <w:outlineLvl w:val="6"/>
    </w:pPr>
    <w:rPr>
      <w:rFonts w:cs="Times New Roman"/>
      <w:kern w:val="0"/>
      <w:lang w:val="fr-FR" w:eastAsia="fr-FR"/>
    </w:rPr>
  </w:style>
  <w:style w:type="paragraph" w:styleId="Ttulo8">
    <w:name w:val="heading 8"/>
    <w:basedOn w:val="Normal"/>
    <w:next w:val="Normal"/>
    <w:link w:val="Ttulo8Char"/>
    <w:qFormat/>
    <w:rsid w:val="005728BB"/>
    <w:pPr>
      <w:widowControl/>
      <w:tabs>
        <w:tab w:val="num" w:pos="1440"/>
      </w:tabs>
      <w:suppressAutoHyphens w:val="0"/>
      <w:overflowPunct/>
      <w:autoSpaceDE/>
      <w:spacing w:before="240" w:after="60"/>
      <w:ind w:left="1440" w:hanging="1440"/>
      <w:outlineLvl w:val="7"/>
    </w:pPr>
    <w:rPr>
      <w:rFonts w:cs="Times New Roman"/>
      <w:i/>
      <w:iCs/>
      <w:kern w:val="0"/>
      <w:lang w:val="fr-FR" w:eastAsia="fr-FR"/>
    </w:rPr>
  </w:style>
  <w:style w:type="paragraph" w:styleId="Ttulo9">
    <w:name w:val="heading 9"/>
    <w:basedOn w:val="Normal"/>
    <w:next w:val="Normal"/>
    <w:link w:val="Ttulo9Char"/>
    <w:qFormat/>
    <w:rsid w:val="005728BB"/>
    <w:pPr>
      <w:widowControl/>
      <w:tabs>
        <w:tab w:val="num" w:pos="1584"/>
      </w:tabs>
      <w:suppressAutoHyphens w:val="0"/>
      <w:overflowPunct/>
      <w:autoSpaceDE/>
      <w:spacing w:before="240" w:after="60"/>
      <w:ind w:left="1584" w:hanging="1584"/>
      <w:outlineLvl w:val="8"/>
    </w:pPr>
    <w:rPr>
      <w:rFonts w:ascii="Arial" w:hAnsi="Arial" w:cs="Arial"/>
      <w:kern w:val="0"/>
      <w:sz w:val="22"/>
      <w:szCs w:val="22"/>
      <w:lang w:val="fr-FR" w:eastAsia="fr-F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5728BB"/>
    <w:rPr>
      <w:rFonts w:ascii="Arial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link w:val="Ttulo2"/>
    <w:rsid w:val="005728BB"/>
    <w:rPr>
      <w:rFonts w:ascii="Arial" w:hAnsi="Arial" w:cs="Arial"/>
      <w:b/>
      <w:bCs/>
      <w:i/>
      <w:iCs/>
      <w:kern w:val="1"/>
      <w:sz w:val="28"/>
      <w:szCs w:val="28"/>
      <w:lang w:eastAsia="ar-SA"/>
    </w:rPr>
  </w:style>
  <w:style w:type="character" w:customStyle="1" w:styleId="Ttulo3Char">
    <w:name w:val="Título 3 Char"/>
    <w:link w:val="Ttulo3"/>
    <w:rsid w:val="005728BB"/>
    <w:rPr>
      <w:rFonts w:ascii="Calibri" w:eastAsia="MS Gothic" w:hAnsi="Calibri"/>
      <w:b/>
      <w:bCs/>
      <w:sz w:val="26"/>
      <w:szCs w:val="26"/>
    </w:rPr>
  </w:style>
  <w:style w:type="character" w:customStyle="1" w:styleId="Ttulo4Char">
    <w:name w:val="Título 4 Char"/>
    <w:link w:val="Ttulo4"/>
    <w:rsid w:val="005728BB"/>
    <w:rPr>
      <w:rFonts w:ascii="Cambria" w:eastAsia="MS Mincho" w:hAnsi="Cambria"/>
      <w:b/>
      <w:bCs/>
      <w:sz w:val="28"/>
      <w:szCs w:val="28"/>
    </w:rPr>
  </w:style>
  <w:style w:type="character" w:customStyle="1" w:styleId="Ttulo5Char">
    <w:name w:val="Título 5 Char"/>
    <w:link w:val="Ttulo5"/>
    <w:rsid w:val="005728BB"/>
    <w:rPr>
      <w:b/>
      <w:bCs/>
      <w:i/>
      <w:iCs/>
      <w:sz w:val="26"/>
      <w:szCs w:val="26"/>
      <w:lang w:val="fr-FR" w:eastAsia="fr-FR"/>
    </w:rPr>
  </w:style>
  <w:style w:type="character" w:customStyle="1" w:styleId="Ttulo6Char">
    <w:name w:val="Título 6 Char"/>
    <w:link w:val="Ttulo6"/>
    <w:rsid w:val="005728BB"/>
    <w:rPr>
      <w:b/>
      <w:bCs/>
      <w:sz w:val="22"/>
      <w:szCs w:val="22"/>
      <w:lang w:val="fr-FR" w:eastAsia="fr-FR"/>
    </w:rPr>
  </w:style>
  <w:style w:type="character" w:customStyle="1" w:styleId="Ttulo7Char">
    <w:name w:val="Título 7 Char"/>
    <w:link w:val="Ttulo7"/>
    <w:rsid w:val="005728BB"/>
    <w:rPr>
      <w:sz w:val="24"/>
      <w:szCs w:val="24"/>
      <w:lang w:val="fr-FR" w:eastAsia="fr-FR"/>
    </w:rPr>
  </w:style>
  <w:style w:type="character" w:customStyle="1" w:styleId="Ttulo8Char">
    <w:name w:val="Título 8 Char"/>
    <w:link w:val="Ttulo8"/>
    <w:rsid w:val="005728BB"/>
    <w:rPr>
      <w:i/>
      <w:iCs/>
      <w:sz w:val="24"/>
      <w:szCs w:val="24"/>
      <w:lang w:val="fr-FR" w:eastAsia="fr-FR"/>
    </w:rPr>
  </w:style>
  <w:style w:type="character" w:customStyle="1" w:styleId="Ttulo9Char">
    <w:name w:val="Título 9 Char"/>
    <w:link w:val="Ttulo9"/>
    <w:rsid w:val="005728BB"/>
    <w:rPr>
      <w:rFonts w:ascii="Arial" w:hAnsi="Arial" w:cs="Arial"/>
      <w:sz w:val="22"/>
      <w:szCs w:val="22"/>
      <w:lang w:val="fr-FR" w:eastAsia="fr-FR"/>
    </w:rPr>
  </w:style>
  <w:style w:type="character" w:customStyle="1" w:styleId="WW8Num2z0">
    <w:name w:val="WW8Num2z0"/>
    <w:rsid w:val="00AB7E2F"/>
    <w:rPr>
      <w:rFonts w:ascii="Symbol" w:hAnsi="Symbol"/>
    </w:rPr>
  </w:style>
  <w:style w:type="character" w:customStyle="1" w:styleId="Absatz-Standardschriftart">
    <w:name w:val="Absatz-Standardschriftart"/>
    <w:rsid w:val="00AB7E2F"/>
  </w:style>
  <w:style w:type="character" w:customStyle="1" w:styleId="WW8Num2z1">
    <w:name w:val="WW8Num2z1"/>
    <w:rsid w:val="00AB7E2F"/>
    <w:rPr>
      <w:rFonts w:ascii="Courier New" w:hAnsi="Courier New" w:cs="StarSymbol"/>
      <w:sz w:val="18"/>
      <w:szCs w:val="18"/>
    </w:rPr>
  </w:style>
  <w:style w:type="character" w:customStyle="1" w:styleId="WW8Num2z2">
    <w:name w:val="WW8Num2z2"/>
    <w:rsid w:val="00AB7E2F"/>
    <w:rPr>
      <w:rFonts w:ascii="Wingdings" w:hAnsi="Wingdings" w:cs="StarSymbol"/>
      <w:sz w:val="18"/>
      <w:szCs w:val="18"/>
    </w:rPr>
  </w:style>
  <w:style w:type="character" w:customStyle="1" w:styleId="WW8Num3z0">
    <w:name w:val="WW8Num3z0"/>
    <w:rsid w:val="00AB7E2F"/>
    <w:rPr>
      <w:rFonts w:ascii="Symbol" w:hAnsi="Symbol"/>
    </w:rPr>
  </w:style>
  <w:style w:type="character" w:customStyle="1" w:styleId="WW8Num4z0">
    <w:name w:val="WW8Num4z0"/>
    <w:rsid w:val="00AB7E2F"/>
    <w:rPr>
      <w:rFonts w:ascii="Symbol" w:hAnsi="Symbol"/>
    </w:rPr>
  </w:style>
  <w:style w:type="character" w:customStyle="1" w:styleId="WW8Num5z0">
    <w:name w:val="WW8Num5z0"/>
    <w:rsid w:val="00AB7E2F"/>
    <w:rPr>
      <w:rFonts w:ascii="Symbol" w:hAnsi="Symbol"/>
    </w:rPr>
  </w:style>
  <w:style w:type="character" w:customStyle="1" w:styleId="WW8Num6z0">
    <w:name w:val="WW8Num6z0"/>
    <w:rsid w:val="00AB7E2F"/>
    <w:rPr>
      <w:rFonts w:ascii="Symbol" w:hAnsi="Symbol"/>
    </w:rPr>
  </w:style>
  <w:style w:type="character" w:customStyle="1" w:styleId="Fontepargpadro3">
    <w:name w:val="Fonte parág. padrão3"/>
    <w:rsid w:val="00AB7E2F"/>
  </w:style>
  <w:style w:type="character" w:customStyle="1" w:styleId="WW-Absatz-Standardschriftart">
    <w:name w:val="WW-Absatz-Standardschriftart"/>
    <w:rsid w:val="00AB7E2F"/>
  </w:style>
  <w:style w:type="character" w:customStyle="1" w:styleId="WW8Num1z0">
    <w:name w:val="WW8Num1z0"/>
    <w:rsid w:val="00AB7E2F"/>
    <w:rPr>
      <w:rFonts w:ascii="Symbol" w:hAnsi="Symbol" w:cs="StarSymbol"/>
      <w:sz w:val="18"/>
      <w:szCs w:val="18"/>
    </w:rPr>
  </w:style>
  <w:style w:type="character" w:customStyle="1" w:styleId="WW8Num1z1">
    <w:name w:val="WW8Num1z1"/>
    <w:rsid w:val="00AB7E2F"/>
    <w:rPr>
      <w:rFonts w:ascii="Courier New" w:hAnsi="Courier New" w:cs="StarSymbol"/>
      <w:sz w:val="18"/>
      <w:szCs w:val="18"/>
    </w:rPr>
  </w:style>
  <w:style w:type="character" w:customStyle="1" w:styleId="WW8Num1z2">
    <w:name w:val="WW8Num1z2"/>
    <w:rsid w:val="00AB7E2F"/>
    <w:rPr>
      <w:rFonts w:ascii="Wingdings" w:hAnsi="Wingdings" w:cs="StarSymbol"/>
      <w:sz w:val="18"/>
      <w:szCs w:val="18"/>
    </w:rPr>
  </w:style>
  <w:style w:type="character" w:customStyle="1" w:styleId="WW8Num6z1">
    <w:name w:val="WW8Num6z1"/>
    <w:rsid w:val="00AB7E2F"/>
    <w:rPr>
      <w:rFonts w:ascii="Courier New" w:hAnsi="Courier New" w:cs="Courier New"/>
    </w:rPr>
  </w:style>
  <w:style w:type="character" w:customStyle="1" w:styleId="WW8Num6z2">
    <w:name w:val="WW8Num6z2"/>
    <w:rsid w:val="00AB7E2F"/>
    <w:rPr>
      <w:rFonts w:ascii="Wingdings" w:hAnsi="Wingdings"/>
    </w:rPr>
  </w:style>
  <w:style w:type="character" w:customStyle="1" w:styleId="WW8Num7z0">
    <w:name w:val="WW8Num7z0"/>
    <w:rsid w:val="00AB7E2F"/>
    <w:rPr>
      <w:rFonts w:ascii="Symbol" w:hAnsi="Symbol"/>
    </w:rPr>
  </w:style>
  <w:style w:type="character" w:customStyle="1" w:styleId="WW8Num7z1">
    <w:name w:val="WW8Num7z1"/>
    <w:rsid w:val="00AB7E2F"/>
    <w:rPr>
      <w:rFonts w:ascii="Courier New" w:hAnsi="Courier New" w:cs="Courier New"/>
    </w:rPr>
  </w:style>
  <w:style w:type="character" w:customStyle="1" w:styleId="WW8Num7z2">
    <w:name w:val="WW8Num7z2"/>
    <w:rsid w:val="00AB7E2F"/>
    <w:rPr>
      <w:rFonts w:ascii="Wingdings" w:hAnsi="Wingdings"/>
    </w:rPr>
  </w:style>
  <w:style w:type="character" w:customStyle="1" w:styleId="Fontepargpadro2">
    <w:name w:val="Fonte parág. padrão2"/>
    <w:rsid w:val="00AB7E2F"/>
  </w:style>
  <w:style w:type="character" w:customStyle="1" w:styleId="WW-Absatz-Standardschriftart1">
    <w:name w:val="WW-Absatz-Standardschriftart1"/>
    <w:rsid w:val="00AB7E2F"/>
  </w:style>
  <w:style w:type="character" w:customStyle="1" w:styleId="WW8Num8z0">
    <w:name w:val="WW8Num8z0"/>
    <w:rsid w:val="00AB7E2F"/>
    <w:rPr>
      <w:rFonts w:ascii="Symbol" w:hAnsi="Symbol"/>
    </w:rPr>
  </w:style>
  <w:style w:type="character" w:customStyle="1" w:styleId="WW8Num10z0">
    <w:name w:val="WW8Num10z0"/>
    <w:rsid w:val="00AB7E2F"/>
    <w:rPr>
      <w:rFonts w:ascii="Symbol" w:hAnsi="Symbol"/>
    </w:rPr>
  </w:style>
  <w:style w:type="character" w:customStyle="1" w:styleId="WW8Num11z0">
    <w:name w:val="WW8Num11z0"/>
    <w:rsid w:val="00AB7E2F"/>
    <w:rPr>
      <w:rFonts w:ascii="Wingdings" w:hAnsi="Wingdings" w:cs="Times New Roman"/>
    </w:rPr>
  </w:style>
  <w:style w:type="character" w:customStyle="1" w:styleId="WW8Num11z1">
    <w:name w:val="WW8Num11z1"/>
    <w:rsid w:val="00AB7E2F"/>
    <w:rPr>
      <w:rFonts w:ascii="Wingdings 2" w:hAnsi="Wingdings 2"/>
    </w:rPr>
  </w:style>
  <w:style w:type="character" w:customStyle="1" w:styleId="WW8Num11z2">
    <w:name w:val="WW8Num11z2"/>
    <w:rsid w:val="00AB7E2F"/>
    <w:rPr>
      <w:rFonts w:ascii="StarSymbol" w:hAnsi="StarSymbol"/>
    </w:rPr>
  </w:style>
  <w:style w:type="character" w:customStyle="1" w:styleId="WW8Num12z0">
    <w:name w:val="WW8Num12z0"/>
    <w:rsid w:val="00AB7E2F"/>
    <w:rPr>
      <w:rFonts w:ascii="Wingdings" w:hAnsi="Wingdings" w:cs="StarSymbol"/>
      <w:sz w:val="18"/>
      <w:szCs w:val="18"/>
    </w:rPr>
  </w:style>
  <w:style w:type="character" w:customStyle="1" w:styleId="WW8Num12z1">
    <w:name w:val="WW8Num12z1"/>
    <w:rsid w:val="00AB7E2F"/>
    <w:rPr>
      <w:rFonts w:ascii="Wingdings 2" w:hAnsi="Wingdings 2" w:cs="StarSymbol"/>
      <w:sz w:val="18"/>
      <w:szCs w:val="18"/>
    </w:rPr>
  </w:style>
  <w:style w:type="character" w:customStyle="1" w:styleId="WW8Num12z2">
    <w:name w:val="WW8Num12z2"/>
    <w:rsid w:val="00AB7E2F"/>
    <w:rPr>
      <w:rFonts w:ascii="StarSymbol" w:hAnsi="StarSymbol" w:cs="StarSymbol"/>
      <w:sz w:val="18"/>
      <w:szCs w:val="18"/>
    </w:rPr>
  </w:style>
  <w:style w:type="character" w:customStyle="1" w:styleId="WW8Num13z0">
    <w:name w:val="WW8Num13z0"/>
    <w:rsid w:val="00AB7E2F"/>
    <w:rPr>
      <w:rFonts w:ascii="Symbol" w:hAnsi="Symbol" w:cs="StarSymbol"/>
      <w:sz w:val="18"/>
      <w:szCs w:val="18"/>
    </w:rPr>
  </w:style>
  <w:style w:type="character" w:customStyle="1" w:styleId="WW8Num13z1">
    <w:name w:val="WW8Num13z1"/>
    <w:rsid w:val="00AB7E2F"/>
    <w:rPr>
      <w:rFonts w:ascii="Courier New" w:hAnsi="Courier New" w:cs="StarSymbol"/>
      <w:sz w:val="18"/>
      <w:szCs w:val="18"/>
    </w:rPr>
  </w:style>
  <w:style w:type="character" w:customStyle="1" w:styleId="WW8Num13z2">
    <w:name w:val="WW8Num13z2"/>
    <w:rsid w:val="00AB7E2F"/>
    <w:rPr>
      <w:rFonts w:ascii="Wingdings" w:hAnsi="Wingdings" w:cs="StarSymbol"/>
      <w:sz w:val="18"/>
      <w:szCs w:val="18"/>
    </w:rPr>
  </w:style>
  <w:style w:type="character" w:customStyle="1" w:styleId="WW8Num14z0">
    <w:name w:val="WW8Num14z0"/>
    <w:rsid w:val="00AB7E2F"/>
    <w:rPr>
      <w:rFonts w:ascii="Symbol" w:hAnsi="Symbol" w:cs="OpenSymbol"/>
    </w:rPr>
  </w:style>
  <w:style w:type="character" w:customStyle="1" w:styleId="WW8Num14z1">
    <w:name w:val="WW8Num14z1"/>
    <w:rsid w:val="00AB7E2F"/>
    <w:rPr>
      <w:rFonts w:ascii="OpenSymbol" w:hAnsi="OpenSymbol" w:cs="OpenSymbol"/>
    </w:rPr>
  </w:style>
  <w:style w:type="character" w:customStyle="1" w:styleId="WW8Num15z0">
    <w:name w:val="WW8Num15z0"/>
    <w:rsid w:val="00AB7E2F"/>
    <w:rPr>
      <w:rFonts w:ascii="Symbol" w:hAnsi="Symbol"/>
    </w:rPr>
  </w:style>
  <w:style w:type="character" w:customStyle="1" w:styleId="WW8Num15z1">
    <w:name w:val="WW8Num15z1"/>
    <w:rsid w:val="00AB7E2F"/>
    <w:rPr>
      <w:rFonts w:ascii="OpenSymbol" w:hAnsi="OpenSymbol" w:cs="Courier New"/>
    </w:rPr>
  </w:style>
  <w:style w:type="character" w:customStyle="1" w:styleId="WW8Num16z0">
    <w:name w:val="WW8Num16z0"/>
    <w:rsid w:val="00AB7E2F"/>
    <w:rPr>
      <w:rFonts w:ascii="Symbol" w:hAnsi="Symbol"/>
    </w:rPr>
  </w:style>
  <w:style w:type="character" w:customStyle="1" w:styleId="WW8Num16z1">
    <w:name w:val="WW8Num16z1"/>
    <w:rsid w:val="00AB7E2F"/>
    <w:rPr>
      <w:rFonts w:ascii="Courier New" w:hAnsi="Courier New" w:cs="Courier New"/>
    </w:rPr>
  </w:style>
  <w:style w:type="character" w:customStyle="1" w:styleId="WW8Num16z2">
    <w:name w:val="WW8Num16z2"/>
    <w:rsid w:val="00AB7E2F"/>
    <w:rPr>
      <w:rFonts w:ascii="Wingdings" w:hAnsi="Wingdings"/>
    </w:rPr>
  </w:style>
  <w:style w:type="character" w:customStyle="1" w:styleId="WW8Num17z0">
    <w:name w:val="WW8Num17z0"/>
    <w:rsid w:val="00AB7E2F"/>
    <w:rPr>
      <w:rFonts w:ascii="Symbol" w:eastAsia="Miriam" w:hAnsi="Symbol" w:cs="Miriam"/>
    </w:rPr>
  </w:style>
  <w:style w:type="character" w:customStyle="1" w:styleId="WW8Num17z1">
    <w:name w:val="WW8Num17z1"/>
    <w:rsid w:val="00AB7E2F"/>
    <w:rPr>
      <w:rFonts w:ascii="Courier New" w:hAnsi="Courier New" w:cs="Courier New"/>
    </w:rPr>
  </w:style>
  <w:style w:type="character" w:customStyle="1" w:styleId="WW8Num17z2">
    <w:name w:val="WW8Num17z2"/>
    <w:rsid w:val="00AB7E2F"/>
    <w:rPr>
      <w:rFonts w:ascii="Wingdings" w:hAnsi="Wingdings"/>
    </w:rPr>
  </w:style>
  <w:style w:type="character" w:customStyle="1" w:styleId="WW8Num17z3">
    <w:name w:val="WW8Num17z3"/>
    <w:rsid w:val="00AB7E2F"/>
    <w:rPr>
      <w:rFonts w:ascii="Symbol" w:hAnsi="Symbol"/>
    </w:rPr>
  </w:style>
  <w:style w:type="character" w:customStyle="1" w:styleId="WW8Num18z0">
    <w:name w:val="WW8Num18z0"/>
    <w:rsid w:val="00AB7E2F"/>
    <w:rPr>
      <w:rFonts w:ascii="Symbol" w:hAnsi="Symbol"/>
    </w:rPr>
  </w:style>
  <w:style w:type="character" w:customStyle="1" w:styleId="WW8Num18z1">
    <w:name w:val="WW8Num18z1"/>
    <w:rsid w:val="00AB7E2F"/>
    <w:rPr>
      <w:rFonts w:ascii="Courier New" w:hAnsi="Courier New" w:cs="Courier New"/>
    </w:rPr>
  </w:style>
  <w:style w:type="character" w:customStyle="1" w:styleId="WW8Num18z2">
    <w:name w:val="WW8Num18z2"/>
    <w:rsid w:val="00AB7E2F"/>
    <w:rPr>
      <w:rFonts w:ascii="Wingdings" w:hAnsi="Wingdings"/>
    </w:rPr>
  </w:style>
  <w:style w:type="character" w:customStyle="1" w:styleId="WW8Num19z0">
    <w:name w:val="WW8Num19z0"/>
    <w:rsid w:val="00AB7E2F"/>
    <w:rPr>
      <w:rFonts w:ascii="Symbol" w:eastAsia="Times" w:hAnsi="Symbol" w:cs="Times New Roman"/>
    </w:rPr>
  </w:style>
  <w:style w:type="character" w:customStyle="1" w:styleId="WW8Num19z1">
    <w:name w:val="WW8Num19z1"/>
    <w:rsid w:val="00AB7E2F"/>
    <w:rPr>
      <w:rFonts w:ascii="Courier New" w:hAnsi="Courier New" w:cs="Courier New"/>
    </w:rPr>
  </w:style>
  <w:style w:type="character" w:customStyle="1" w:styleId="WW8Num19z2">
    <w:name w:val="WW8Num19z2"/>
    <w:rsid w:val="00AB7E2F"/>
    <w:rPr>
      <w:rFonts w:ascii="Wingdings" w:hAnsi="Wingdings"/>
    </w:rPr>
  </w:style>
  <w:style w:type="character" w:customStyle="1" w:styleId="WW8Num19z3">
    <w:name w:val="WW8Num19z3"/>
    <w:rsid w:val="00AB7E2F"/>
    <w:rPr>
      <w:rFonts w:ascii="Symbol" w:hAnsi="Symbol"/>
    </w:rPr>
  </w:style>
  <w:style w:type="character" w:customStyle="1" w:styleId="WW8Num20z0">
    <w:name w:val="WW8Num20z0"/>
    <w:rsid w:val="00AB7E2F"/>
    <w:rPr>
      <w:rFonts w:ascii="Symbol" w:hAnsi="Symbol"/>
    </w:rPr>
  </w:style>
  <w:style w:type="character" w:customStyle="1" w:styleId="WW8Num20z1">
    <w:name w:val="WW8Num20z1"/>
    <w:rsid w:val="00AB7E2F"/>
    <w:rPr>
      <w:rFonts w:ascii="Courier New" w:hAnsi="Courier New" w:cs="Courier New"/>
    </w:rPr>
  </w:style>
  <w:style w:type="character" w:customStyle="1" w:styleId="WW8Num20z2">
    <w:name w:val="WW8Num20z2"/>
    <w:rsid w:val="00AB7E2F"/>
    <w:rPr>
      <w:rFonts w:ascii="Wingdings" w:hAnsi="Wingdings"/>
    </w:rPr>
  </w:style>
  <w:style w:type="character" w:customStyle="1" w:styleId="WW8Num21z0">
    <w:name w:val="WW8Num21z0"/>
    <w:rsid w:val="00AB7E2F"/>
    <w:rPr>
      <w:rFonts w:ascii="Symbol" w:eastAsia="Times" w:hAnsi="Symbol" w:cs="Times New Roman"/>
    </w:rPr>
  </w:style>
  <w:style w:type="character" w:customStyle="1" w:styleId="WW8Num21z1">
    <w:name w:val="WW8Num21z1"/>
    <w:rsid w:val="00AB7E2F"/>
    <w:rPr>
      <w:rFonts w:ascii="Courier New" w:hAnsi="Courier New" w:cs="Courier New"/>
    </w:rPr>
  </w:style>
  <w:style w:type="character" w:customStyle="1" w:styleId="WW8Num21z2">
    <w:name w:val="WW8Num21z2"/>
    <w:rsid w:val="00AB7E2F"/>
    <w:rPr>
      <w:rFonts w:ascii="Wingdings" w:hAnsi="Wingdings"/>
    </w:rPr>
  </w:style>
  <w:style w:type="character" w:customStyle="1" w:styleId="WW8Num21z3">
    <w:name w:val="WW8Num21z3"/>
    <w:rsid w:val="00AB7E2F"/>
    <w:rPr>
      <w:rFonts w:ascii="Symbol" w:hAnsi="Symbol"/>
    </w:rPr>
  </w:style>
  <w:style w:type="character" w:customStyle="1" w:styleId="WW8Num22z0">
    <w:name w:val="WW8Num22z0"/>
    <w:rsid w:val="00AB7E2F"/>
    <w:rPr>
      <w:rFonts w:ascii="Symbol" w:eastAsia="Times" w:hAnsi="Symbol" w:cs="Times New Roman"/>
    </w:rPr>
  </w:style>
  <w:style w:type="character" w:customStyle="1" w:styleId="WW8Num22z1">
    <w:name w:val="WW8Num22z1"/>
    <w:rsid w:val="00AB7E2F"/>
    <w:rPr>
      <w:rFonts w:ascii="Courier New" w:hAnsi="Courier New" w:cs="Courier New"/>
    </w:rPr>
  </w:style>
  <w:style w:type="character" w:customStyle="1" w:styleId="WW8Num22z2">
    <w:name w:val="WW8Num22z2"/>
    <w:rsid w:val="00AB7E2F"/>
    <w:rPr>
      <w:rFonts w:ascii="Wingdings" w:hAnsi="Wingdings"/>
    </w:rPr>
  </w:style>
  <w:style w:type="character" w:customStyle="1" w:styleId="WW8Num22z3">
    <w:name w:val="WW8Num22z3"/>
    <w:rsid w:val="00AB7E2F"/>
    <w:rPr>
      <w:rFonts w:ascii="Symbol" w:hAnsi="Symbol"/>
    </w:rPr>
  </w:style>
  <w:style w:type="character" w:customStyle="1" w:styleId="Fontepargpadro1">
    <w:name w:val="Fonte parág. padrão1"/>
    <w:rsid w:val="00AB7E2F"/>
  </w:style>
  <w:style w:type="character" w:styleId="Hyperlink">
    <w:name w:val="Hyperlink"/>
    <w:rsid w:val="00AB7E2F"/>
    <w:rPr>
      <w:color w:val="0000FF"/>
      <w:u w:val="single"/>
    </w:rPr>
  </w:style>
  <w:style w:type="character" w:customStyle="1" w:styleId="Refdecomentrio1">
    <w:name w:val="Ref. de comentário1"/>
    <w:rsid w:val="00AB7E2F"/>
    <w:rPr>
      <w:sz w:val="16"/>
      <w:szCs w:val="16"/>
    </w:rPr>
  </w:style>
  <w:style w:type="character" w:customStyle="1" w:styleId="CharChar">
    <w:name w:val="Char Char"/>
    <w:rsid w:val="00AB7E2F"/>
    <w:rPr>
      <w:rFonts w:ascii="Courier New" w:hAnsi="Courier New" w:cs="Courier New"/>
    </w:rPr>
  </w:style>
  <w:style w:type="character" w:styleId="CdigoHTML">
    <w:name w:val="HTML Code"/>
    <w:rsid w:val="00AB7E2F"/>
    <w:rPr>
      <w:rFonts w:ascii="Courier New" w:eastAsia="Times New Roman" w:hAnsi="Courier New" w:cs="Courier New"/>
      <w:sz w:val="20"/>
      <w:szCs w:val="20"/>
    </w:rPr>
  </w:style>
  <w:style w:type="character" w:customStyle="1" w:styleId="WW8Num3z2">
    <w:name w:val="WW8Num3z2"/>
    <w:rsid w:val="00AB7E2F"/>
    <w:rPr>
      <w:rFonts w:ascii="Wingdings" w:hAnsi="Wingdings"/>
    </w:rPr>
  </w:style>
  <w:style w:type="character" w:customStyle="1" w:styleId="TextoPadraoChar">
    <w:name w:val="Texto Padrao Char"/>
    <w:rsid w:val="00AB7E2F"/>
    <w:rPr>
      <w:rFonts w:ascii="Arial" w:hAnsi="Arial"/>
      <w:sz w:val="24"/>
    </w:rPr>
  </w:style>
  <w:style w:type="character" w:styleId="HiperlinkVisitado">
    <w:name w:val="FollowedHyperlink"/>
    <w:uiPriority w:val="99"/>
    <w:rsid w:val="00AB7E2F"/>
    <w:rPr>
      <w:color w:val="800000"/>
      <w:u w:val="single"/>
    </w:rPr>
  </w:style>
  <w:style w:type="paragraph" w:customStyle="1" w:styleId="Ttulo20">
    <w:name w:val="Título2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styleId="Corpodetexto">
    <w:name w:val="Body Text"/>
    <w:basedOn w:val="Normal"/>
    <w:link w:val="CorpodetextoChar"/>
    <w:rsid w:val="00AB7E2F"/>
    <w:pPr>
      <w:spacing w:after="120"/>
    </w:pPr>
  </w:style>
  <w:style w:type="character" w:customStyle="1" w:styleId="CorpodetextoChar">
    <w:name w:val="Corpo de texto Char"/>
    <w:link w:val="Corpodetexto"/>
    <w:rsid w:val="005728BB"/>
    <w:rPr>
      <w:rFonts w:cs="Calibri"/>
      <w:kern w:val="1"/>
      <w:lang w:eastAsia="ar-SA"/>
    </w:rPr>
  </w:style>
  <w:style w:type="paragraph" w:styleId="Lista">
    <w:name w:val="List"/>
    <w:basedOn w:val="Corpodetexto"/>
    <w:rsid w:val="00AB7E2F"/>
  </w:style>
  <w:style w:type="paragraph" w:customStyle="1" w:styleId="Legenda4">
    <w:name w:val="Legenda4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rsid w:val="00AB7E2F"/>
    <w:pPr>
      <w:suppressLineNumbers/>
    </w:pPr>
  </w:style>
  <w:style w:type="paragraph" w:customStyle="1" w:styleId="Ttulo10">
    <w:name w:val="Título1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3">
    <w:name w:val="Legenda3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Captulo">
    <w:name w:val="Capítulo"/>
    <w:basedOn w:val="Normal"/>
    <w:next w:val="Corpodetexto"/>
    <w:rsid w:val="00AB7E2F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Legenda2">
    <w:name w:val="Legenda2"/>
    <w:basedOn w:val="Normal"/>
    <w:rsid w:val="00AB7E2F"/>
    <w:pPr>
      <w:suppressLineNumbers/>
      <w:spacing w:before="120" w:after="120"/>
    </w:pPr>
    <w:rPr>
      <w:i/>
      <w:iCs/>
    </w:rPr>
  </w:style>
  <w:style w:type="paragraph" w:customStyle="1" w:styleId="TituloPrincipal">
    <w:name w:val="TituloPrincipal"/>
    <w:next w:val="Normal"/>
    <w:rsid w:val="00AB7E2F"/>
    <w:pPr>
      <w:suppressAutoHyphens/>
    </w:pPr>
    <w:rPr>
      <w:rFonts w:ascii="Arial" w:eastAsia="Arial" w:hAnsi="Arial" w:cs="Arial"/>
      <w:b/>
      <w:bCs/>
      <w:sz w:val="64"/>
      <w:lang w:eastAsia="ar-SA"/>
    </w:rPr>
  </w:style>
  <w:style w:type="paragraph" w:customStyle="1" w:styleId="Interttulo">
    <w:name w:val="Intertítulo"/>
    <w:link w:val="InterttuloChar"/>
    <w:rsid w:val="00AB7E2F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eastAsia="ar-SA"/>
    </w:rPr>
  </w:style>
  <w:style w:type="paragraph" w:customStyle="1" w:styleId="Corpo">
    <w:name w:val="Corpo"/>
    <w:link w:val="CorpoChar"/>
    <w:rsid w:val="00AB7E2F"/>
    <w:pPr>
      <w:suppressAutoHyphens/>
      <w:ind w:firstLine="567"/>
      <w:jc w:val="both"/>
    </w:pPr>
    <w:rPr>
      <w:rFonts w:ascii="Palatino" w:eastAsia="Times" w:hAnsi="Palatino" w:cs="Calibri"/>
      <w:lang w:eastAsia="ar-SA"/>
    </w:rPr>
  </w:style>
  <w:style w:type="character" w:customStyle="1" w:styleId="CorpoChar">
    <w:name w:val="Corpo Char"/>
    <w:link w:val="Corpo"/>
    <w:rsid w:val="009E30D9"/>
    <w:rPr>
      <w:rFonts w:ascii="Palatino" w:eastAsia="Times" w:hAnsi="Palatino" w:cs="Calibri"/>
      <w:sz w:val="24"/>
      <w:lang w:val="pt-BR" w:eastAsia="ar-SA" w:bidi="ar-SA"/>
    </w:rPr>
  </w:style>
  <w:style w:type="paragraph" w:customStyle="1" w:styleId="Legenda1">
    <w:name w:val="Legenda1"/>
    <w:basedOn w:val="Interttulo"/>
    <w:link w:val="Legenda1Char"/>
    <w:rsid w:val="00AB7E2F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AB7E2F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paragraph" w:customStyle="1" w:styleId="Codigo">
    <w:name w:val="Codigo"/>
    <w:rsid w:val="00AB7E2F"/>
    <w:pPr>
      <w:suppressAutoHyphens/>
    </w:pPr>
    <w:rPr>
      <w:rFonts w:ascii="Courier" w:eastAsia="Times" w:hAnsi="Courier" w:cs="Calibri"/>
      <w:lang w:eastAsia="ar-SA"/>
    </w:rPr>
  </w:style>
  <w:style w:type="paragraph" w:styleId="Cabealho">
    <w:name w:val="header"/>
    <w:basedOn w:val="Normal"/>
    <w:link w:val="CabealhoChar"/>
    <w:rsid w:val="00AB7E2F"/>
  </w:style>
  <w:style w:type="character" w:customStyle="1" w:styleId="CabealhoChar">
    <w:name w:val="Cabeçalho Char"/>
    <w:link w:val="Cabealho"/>
    <w:rsid w:val="005728BB"/>
    <w:rPr>
      <w:rFonts w:cs="Calibri"/>
      <w:kern w:val="1"/>
      <w:lang w:eastAsia="ar-SA"/>
    </w:rPr>
  </w:style>
  <w:style w:type="paragraph" w:styleId="Rodap">
    <w:name w:val="footer"/>
    <w:basedOn w:val="Normal"/>
    <w:link w:val="RodapChar"/>
    <w:rsid w:val="00AB7E2F"/>
  </w:style>
  <w:style w:type="character" w:customStyle="1" w:styleId="RodapChar">
    <w:name w:val="Rodapé Char"/>
    <w:link w:val="Rodap"/>
    <w:rsid w:val="005728BB"/>
    <w:rPr>
      <w:rFonts w:cs="Calibri"/>
      <w:kern w:val="1"/>
      <w:lang w:eastAsia="ar-SA"/>
    </w:rPr>
  </w:style>
  <w:style w:type="paragraph" w:customStyle="1" w:styleId="BoxTitulo">
    <w:name w:val="BoxTitulo"/>
    <w:rsid w:val="00AB7E2F"/>
    <w:pPr>
      <w:shd w:val="clear" w:color="auto" w:fill="000000"/>
      <w:suppressAutoHyphens/>
    </w:pPr>
    <w:rPr>
      <w:rFonts w:ascii="Arial Narrow" w:eastAsia="Arial" w:hAnsi="Arial Narrow" w:cs="Calibri"/>
      <w:b/>
      <w:lang w:eastAsia="ar-SA"/>
    </w:rPr>
  </w:style>
  <w:style w:type="paragraph" w:customStyle="1" w:styleId="BoxTexto">
    <w:name w:val="BoxTexto"/>
    <w:rsid w:val="00AB7E2F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6E6E6"/>
      <w:suppressAutoHyphens/>
      <w:jc w:val="both"/>
    </w:pPr>
    <w:rPr>
      <w:rFonts w:ascii="Arial" w:eastAsia="Arial" w:hAnsi="Arial" w:cs="Calibri"/>
      <w:lang w:val="en-US" w:eastAsia="ar-SA"/>
    </w:rPr>
  </w:style>
  <w:style w:type="paragraph" w:customStyle="1" w:styleId="Textodecomentrio1">
    <w:name w:val="Texto de comentário1"/>
    <w:basedOn w:val="Normal"/>
    <w:rsid w:val="00AB7E2F"/>
  </w:style>
  <w:style w:type="paragraph" w:styleId="Assuntodocomentrio">
    <w:name w:val="annotation subject"/>
    <w:basedOn w:val="Textodecomentrio1"/>
    <w:next w:val="Textodecomentrio1"/>
    <w:link w:val="AssuntodocomentrioChar"/>
    <w:rsid w:val="00AB7E2F"/>
    <w:rPr>
      <w:b/>
      <w:bCs/>
    </w:rPr>
  </w:style>
  <w:style w:type="character" w:customStyle="1" w:styleId="AssuntodocomentrioChar">
    <w:name w:val="Assunto do comentário Char"/>
    <w:link w:val="Assuntodocomentrio"/>
    <w:rsid w:val="005728BB"/>
    <w:rPr>
      <w:rFonts w:cs="Calibri"/>
      <w:b/>
      <w:bCs/>
      <w:kern w:val="1"/>
      <w:lang w:eastAsia="ar-SA"/>
    </w:rPr>
  </w:style>
  <w:style w:type="paragraph" w:styleId="Textodebalo">
    <w:name w:val="Balloon Text"/>
    <w:basedOn w:val="Normal"/>
    <w:link w:val="TextodebaloChar"/>
    <w:rsid w:val="00AB7E2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5728BB"/>
    <w:rPr>
      <w:rFonts w:ascii="Tahoma" w:hAnsi="Tahoma" w:cs="Tahoma"/>
      <w:kern w:val="1"/>
      <w:sz w:val="16"/>
      <w:szCs w:val="16"/>
      <w:lang w:eastAsia="ar-SA"/>
    </w:rPr>
  </w:style>
  <w:style w:type="paragraph" w:styleId="PargrafodaLista">
    <w:name w:val="List Paragraph"/>
    <w:basedOn w:val="Normal"/>
    <w:qFormat/>
    <w:rsid w:val="00AB7E2F"/>
    <w:pPr>
      <w:ind w:left="720"/>
    </w:pPr>
  </w:style>
  <w:style w:type="paragraph" w:styleId="Pr-formataoHTML">
    <w:name w:val="HTML Preformatted"/>
    <w:basedOn w:val="Normal"/>
    <w:link w:val="Pr-formataoHTMLChar"/>
    <w:rsid w:val="00AB7E2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overflowPunct/>
      <w:autoSpaceDE/>
    </w:pPr>
    <w:rPr>
      <w:rFonts w:ascii="Courier New" w:hAnsi="Courier New" w:cs="Times New Roman"/>
    </w:rPr>
  </w:style>
  <w:style w:type="character" w:customStyle="1" w:styleId="Pr-formataoHTMLChar">
    <w:name w:val="Pré-formatação HTML Char"/>
    <w:link w:val="Pr-formataoHTML"/>
    <w:uiPriority w:val="99"/>
    <w:rsid w:val="00BF0AD3"/>
    <w:rPr>
      <w:rFonts w:ascii="Courier New" w:hAnsi="Courier New" w:cs="Courier New"/>
      <w:kern w:val="1"/>
      <w:lang w:eastAsia="ar-SA"/>
    </w:rPr>
  </w:style>
  <w:style w:type="paragraph" w:styleId="Recuodecorpodetexto">
    <w:name w:val="Body Text Indent"/>
    <w:basedOn w:val="Normal"/>
    <w:link w:val="RecuodecorpodetextoChar"/>
    <w:rsid w:val="00AB7E2F"/>
    <w:pPr>
      <w:widowControl/>
      <w:overflowPunct/>
      <w:autoSpaceDE/>
      <w:ind w:firstLine="851"/>
      <w:jc w:val="both"/>
    </w:pPr>
    <w:rPr>
      <w:rFonts w:ascii="Arial" w:hAnsi="Arial"/>
    </w:rPr>
  </w:style>
  <w:style w:type="character" w:customStyle="1" w:styleId="RecuodecorpodetextoChar">
    <w:name w:val="Recuo de corpo de texto Char"/>
    <w:link w:val="Recuodecorpodetexto"/>
    <w:rsid w:val="005728BB"/>
    <w:rPr>
      <w:rFonts w:ascii="Arial" w:hAnsi="Arial" w:cs="Calibri"/>
      <w:kern w:val="1"/>
      <w:sz w:val="24"/>
      <w:lang w:eastAsia="ar-SA"/>
    </w:rPr>
  </w:style>
  <w:style w:type="paragraph" w:customStyle="1" w:styleId="Nivel2">
    <w:name w:val="Nivel 2"/>
    <w:basedOn w:val="Ttulo1"/>
    <w:rsid w:val="00AB7E2F"/>
    <w:pPr>
      <w:widowControl/>
      <w:numPr>
        <w:numId w:val="0"/>
      </w:numPr>
      <w:overflowPunct/>
      <w:autoSpaceDE/>
      <w:spacing w:after="240" w:line="360" w:lineRule="auto"/>
      <w:jc w:val="both"/>
    </w:pPr>
    <w:rPr>
      <w:rFonts w:cs="Times New Roman"/>
      <w:bCs w:val="0"/>
      <w:caps/>
      <w:sz w:val="24"/>
      <w:szCs w:val="20"/>
    </w:rPr>
  </w:style>
  <w:style w:type="paragraph" w:customStyle="1" w:styleId="Nivel3">
    <w:name w:val="Nivel 3"/>
    <w:basedOn w:val="Ttulo2"/>
    <w:rsid w:val="00AB7E2F"/>
    <w:pPr>
      <w:widowControl/>
      <w:numPr>
        <w:ilvl w:val="0"/>
        <w:numId w:val="0"/>
      </w:numPr>
      <w:overflowPunct/>
      <w:autoSpaceDE/>
      <w:spacing w:after="240"/>
    </w:pPr>
    <w:rPr>
      <w:i w:val="0"/>
      <w:iCs w:val="0"/>
      <w:sz w:val="24"/>
      <w:szCs w:val="24"/>
    </w:rPr>
  </w:style>
  <w:style w:type="paragraph" w:customStyle="1" w:styleId="LegendaFigura">
    <w:name w:val="LegendaFigura"/>
    <w:basedOn w:val="Normal"/>
    <w:rsid w:val="00AB7E2F"/>
    <w:pPr>
      <w:widowControl/>
      <w:overflowPunct/>
      <w:autoSpaceDE/>
      <w:jc w:val="center"/>
    </w:pPr>
    <w:rPr>
      <w:b/>
      <w:bCs/>
    </w:rPr>
  </w:style>
  <w:style w:type="paragraph" w:customStyle="1" w:styleId="links">
    <w:name w:val="links"/>
    <w:basedOn w:val="Recuodecorpodetexto"/>
    <w:rsid w:val="00AB7E2F"/>
    <w:pPr>
      <w:tabs>
        <w:tab w:val="left" w:pos="0"/>
      </w:tabs>
      <w:spacing w:line="360" w:lineRule="auto"/>
      <w:ind w:firstLine="0"/>
    </w:pPr>
    <w:rPr>
      <w:rFonts w:ascii="Courier New" w:hAnsi="Courier New"/>
    </w:rPr>
  </w:style>
  <w:style w:type="paragraph" w:customStyle="1" w:styleId="Contedodatabela">
    <w:name w:val="Conteúdo da tabela"/>
    <w:basedOn w:val="Normal"/>
    <w:rsid w:val="00AB7E2F"/>
    <w:pPr>
      <w:suppressLineNumbers/>
    </w:pPr>
  </w:style>
  <w:style w:type="paragraph" w:customStyle="1" w:styleId="Ttulodatabela">
    <w:name w:val="Título da tabela"/>
    <w:basedOn w:val="Contedodatabela"/>
    <w:rsid w:val="00AB7E2F"/>
    <w:pPr>
      <w:jc w:val="center"/>
    </w:pPr>
    <w:rPr>
      <w:b/>
      <w:bCs/>
    </w:rPr>
  </w:style>
  <w:style w:type="paragraph" w:customStyle="1" w:styleId="Contedodetabela">
    <w:name w:val="Conteúdo de tabela"/>
    <w:basedOn w:val="Normal"/>
    <w:rsid w:val="00AB7E2F"/>
    <w:pPr>
      <w:suppressLineNumbers/>
    </w:pPr>
  </w:style>
  <w:style w:type="paragraph" w:customStyle="1" w:styleId="Ttulodetabela">
    <w:name w:val="Título de tabela"/>
    <w:basedOn w:val="Contedodetabela"/>
    <w:rsid w:val="00AB7E2F"/>
    <w:pPr>
      <w:jc w:val="center"/>
    </w:pPr>
    <w:rPr>
      <w:b/>
      <w:bCs/>
    </w:rPr>
  </w:style>
  <w:style w:type="paragraph" w:customStyle="1" w:styleId="Textoprformatado">
    <w:name w:val="Texto préformatado"/>
    <w:basedOn w:val="Normal"/>
    <w:rsid w:val="00AB7E2F"/>
    <w:rPr>
      <w:rFonts w:ascii="DejaVu Sans Mono" w:eastAsia="DejaVu Sans" w:hAnsi="DejaVu Sans Mono" w:cs="DejaVu Sans Mono"/>
    </w:rPr>
  </w:style>
  <w:style w:type="character" w:styleId="Refdecomentrio">
    <w:name w:val="annotation reference"/>
    <w:rsid w:val="00916A49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916A49"/>
  </w:style>
  <w:style w:type="character" w:customStyle="1" w:styleId="TextodecomentrioChar">
    <w:name w:val="Texto de comentário Char"/>
    <w:link w:val="Textodecomentrio"/>
    <w:rsid w:val="005728BB"/>
    <w:rPr>
      <w:rFonts w:cs="Calibri"/>
      <w:kern w:val="1"/>
      <w:lang w:eastAsia="ar-SA"/>
    </w:rPr>
  </w:style>
  <w:style w:type="table" w:styleId="Tabelacomgrade">
    <w:name w:val="Table Grid"/>
    <w:basedOn w:val="Tabelanormal"/>
    <w:rsid w:val="00B83A6F"/>
    <w:pPr>
      <w:widowControl w:val="0"/>
      <w:suppressAutoHyphens/>
      <w:overflowPunct w:val="0"/>
      <w:autoSpaceDE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egenda">
    <w:name w:val="caption"/>
    <w:basedOn w:val="Normal"/>
    <w:next w:val="Normal"/>
    <w:link w:val="LegendaChar"/>
    <w:qFormat/>
    <w:rsid w:val="0074234F"/>
    <w:pPr>
      <w:widowControl/>
      <w:suppressAutoHyphens w:val="0"/>
      <w:overflowPunct/>
      <w:autoSpaceDE/>
    </w:pPr>
    <w:rPr>
      <w:rFonts w:cs="Times New Roman"/>
      <w:b/>
      <w:bCs/>
      <w:kern w:val="0"/>
      <w:lang w:eastAsia="pt-BR"/>
    </w:rPr>
  </w:style>
  <w:style w:type="character" w:customStyle="1" w:styleId="LegendaChar">
    <w:name w:val="Legenda Char"/>
    <w:link w:val="Legenda"/>
    <w:locked/>
    <w:rsid w:val="005728BB"/>
    <w:rPr>
      <w:b/>
      <w:bCs/>
      <w:lang w:eastAsia="pt-BR"/>
    </w:rPr>
  </w:style>
  <w:style w:type="paragraph" w:styleId="NormalWeb">
    <w:name w:val="Normal (Web)"/>
    <w:basedOn w:val="Normal"/>
    <w:unhideWhenUsed/>
    <w:rsid w:val="00F141D4"/>
    <w:pPr>
      <w:widowControl/>
      <w:suppressAutoHyphens w:val="0"/>
      <w:overflowPunct/>
      <w:autoSpaceDE/>
      <w:spacing w:before="100" w:beforeAutospacing="1" w:after="100" w:afterAutospacing="1"/>
    </w:pPr>
    <w:rPr>
      <w:rFonts w:cs="Times New Roman"/>
      <w:kern w:val="0"/>
      <w:lang w:eastAsia="pt-BR"/>
    </w:rPr>
  </w:style>
  <w:style w:type="paragraph" w:styleId="Textodenotadefim">
    <w:name w:val="endnote text"/>
    <w:basedOn w:val="Normal"/>
    <w:link w:val="TextodenotadefimChar"/>
    <w:semiHidden/>
    <w:rsid w:val="00627BA0"/>
  </w:style>
  <w:style w:type="character" w:customStyle="1" w:styleId="TextodenotadefimChar">
    <w:name w:val="Texto de nota de fim Char"/>
    <w:link w:val="Textodenotadefim"/>
    <w:semiHidden/>
    <w:rsid w:val="005728BB"/>
    <w:rPr>
      <w:rFonts w:cs="Calibri"/>
      <w:kern w:val="1"/>
      <w:lang w:eastAsia="ar-SA"/>
    </w:rPr>
  </w:style>
  <w:style w:type="character" w:styleId="Refdenotadefim">
    <w:name w:val="endnote reference"/>
    <w:semiHidden/>
    <w:rsid w:val="00627BA0"/>
    <w:rPr>
      <w:vertAlign w:val="superscript"/>
    </w:rPr>
  </w:style>
  <w:style w:type="character" w:customStyle="1" w:styleId="apple-style-span">
    <w:name w:val="apple-style-span"/>
    <w:basedOn w:val="Fontepargpadro"/>
    <w:rsid w:val="007C50D3"/>
  </w:style>
  <w:style w:type="paragraph" w:customStyle="1" w:styleId="LinkDescricao">
    <w:name w:val="LinkDescricao"/>
    <w:rsid w:val="007C50D3"/>
    <w:rPr>
      <w:lang w:val="en-US" w:eastAsia="pt-BR"/>
    </w:rPr>
  </w:style>
  <w:style w:type="character" w:customStyle="1" w:styleId="pi">
    <w:name w:val="pi"/>
    <w:basedOn w:val="Fontepargpadro"/>
    <w:rsid w:val="00155CC5"/>
  </w:style>
  <w:style w:type="character" w:customStyle="1" w:styleId="comment">
    <w:name w:val="comment"/>
    <w:basedOn w:val="Fontepargpadro"/>
    <w:rsid w:val="00155CC5"/>
  </w:style>
  <w:style w:type="character" w:customStyle="1" w:styleId="start-tag">
    <w:name w:val="start-tag"/>
    <w:basedOn w:val="Fontepargpadro"/>
    <w:rsid w:val="00155CC5"/>
  </w:style>
  <w:style w:type="character" w:customStyle="1" w:styleId="attribute-name">
    <w:name w:val="attribute-name"/>
    <w:basedOn w:val="Fontepargpadro"/>
    <w:rsid w:val="00155CC5"/>
  </w:style>
  <w:style w:type="character" w:customStyle="1" w:styleId="attribute-value">
    <w:name w:val="attribute-value"/>
    <w:basedOn w:val="Fontepargpadro"/>
    <w:rsid w:val="00155CC5"/>
  </w:style>
  <w:style w:type="character" w:customStyle="1" w:styleId="end-tag">
    <w:name w:val="end-tag"/>
    <w:basedOn w:val="Fontepargpadro"/>
    <w:rsid w:val="00155CC5"/>
  </w:style>
  <w:style w:type="character" w:customStyle="1" w:styleId="cdata">
    <w:name w:val="cdata"/>
    <w:basedOn w:val="Fontepargpadro"/>
    <w:rsid w:val="00155CC5"/>
  </w:style>
  <w:style w:type="character" w:customStyle="1" w:styleId="entity">
    <w:name w:val="entity"/>
    <w:basedOn w:val="Fontepargpadro"/>
    <w:rsid w:val="00155CC5"/>
  </w:style>
  <w:style w:type="character" w:styleId="Forte">
    <w:name w:val="Strong"/>
    <w:qFormat/>
    <w:rsid w:val="006D53BC"/>
    <w:rPr>
      <w:b/>
      <w:bCs/>
    </w:rPr>
  </w:style>
  <w:style w:type="character" w:styleId="nfase">
    <w:name w:val="Emphasis"/>
    <w:qFormat/>
    <w:rsid w:val="006D53BC"/>
    <w:rPr>
      <w:i/>
      <w:iCs/>
    </w:rPr>
  </w:style>
  <w:style w:type="paragraph" w:customStyle="1" w:styleId="DevCorpo">
    <w:name w:val="DevCorpo"/>
    <w:basedOn w:val="Corpo"/>
    <w:qFormat/>
    <w:rsid w:val="006E6742"/>
    <w:pPr>
      <w:suppressAutoHyphens w:val="0"/>
    </w:pPr>
    <w:rPr>
      <w:rFonts w:cs="Times New Roman"/>
      <w:lang w:eastAsia="pt-BR"/>
    </w:rPr>
  </w:style>
  <w:style w:type="character" w:customStyle="1" w:styleId="NegritoTecnico">
    <w:name w:val="NegritoTecnico"/>
    <w:rsid w:val="006E6742"/>
    <w:rPr>
      <w:rFonts w:ascii="Arial Narrow" w:hAnsi="Arial Narrow"/>
      <w:b/>
      <w:noProof/>
      <w:sz w:val="24"/>
      <w:lang w:val="pt-BR"/>
    </w:rPr>
  </w:style>
  <w:style w:type="character" w:customStyle="1" w:styleId="typ">
    <w:name w:val="typ"/>
    <w:rsid w:val="00B27C28"/>
  </w:style>
  <w:style w:type="character" w:customStyle="1" w:styleId="pln">
    <w:name w:val="pln"/>
    <w:rsid w:val="00B27C28"/>
  </w:style>
  <w:style w:type="character" w:customStyle="1" w:styleId="pun">
    <w:name w:val="pun"/>
    <w:rsid w:val="00B27C28"/>
  </w:style>
  <w:style w:type="character" w:customStyle="1" w:styleId="kwd">
    <w:name w:val="kwd"/>
    <w:rsid w:val="00B27C28"/>
  </w:style>
  <w:style w:type="character" w:customStyle="1" w:styleId="com">
    <w:name w:val="com"/>
    <w:rsid w:val="00B27C28"/>
  </w:style>
  <w:style w:type="character" w:customStyle="1" w:styleId="lit">
    <w:name w:val="lit"/>
    <w:rsid w:val="00B27C28"/>
  </w:style>
  <w:style w:type="paragraph" w:customStyle="1" w:styleId="Titulo">
    <w:name w:val="Titulo"/>
    <w:next w:val="Interttulo"/>
    <w:rsid w:val="00CB3270"/>
    <w:rPr>
      <w:rFonts w:ascii="Arial" w:eastAsia="Times" w:hAnsi="Arial"/>
      <w:b/>
      <w:noProof/>
      <w:sz w:val="72"/>
      <w:lang w:val="en-US"/>
    </w:rPr>
  </w:style>
  <w:style w:type="paragraph" w:customStyle="1" w:styleId="SubTtulo">
    <w:name w:val="SubTítul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CB3270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B2061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31B63"/>
    <w:rPr>
      <w:b/>
      <w:noProof/>
      <w:color w:val="FF0000"/>
      <w:sz w:val="28"/>
      <w:u w:val="none"/>
      <w:lang w:val="en-US" w:eastAsia="en-US"/>
    </w:rPr>
  </w:style>
  <w:style w:type="paragraph" w:customStyle="1" w:styleId="western">
    <w:name w:val="western"/>
    <w:basedOn w:val="Normal"/>
    <w:rsid w:val="005728BB"/>
    <w:pPr>
      <w:widowControl/>
      <w:suppressAutoHyphens w:val="0"/>
      <w:overflowPunct/>
      <w:autoSpaceDE/>
      <w:spacing w:before="100" w:beforeAutospacing="1" w:after="119"/>
    </w:pPr>
    <w:rPr>
      <w:rFonts w:cs="Times New Roman"/>
      <w:kern w:val="0"/>
      <w:lang w:eastAsia="pt-BR"/>
    </w:rPr>
  </w:style>
  <w:style w:type="paragraph" w:customStyle="1" w:styleId="Standard">
    <w:name w:val="Standard"/>
    <w:rsid w:val="005728BB"/>
    <w:pPr>
      <w:widowControl w:val="0"/>
      <w:suppressAutoHyphens/>
      <w:autoSpaceDN w:val="0"/>
      <w:textAlignment w:val="baseline"/>
    </w:pPr>
    <w:rPr>
      <w:rFonts w:eastAsia="Lucida Sans Unicode" w:cs="Tahoma"/>
      <w:kern w:val="3"/>
      <w:lang w:eastAsia="pt-BR"/>
    </w:rPr>
  </w:style>
  <w:style w:type="paragraph" w:customStyle="1" w:styleId="TituloN1">
    <w:name w:val="TituloN1"/>
    <w:basedOn w:val="Ttulo2"/>
    <w:next w:val="TituloN2"/>
    <w:rsid w:val="005728BB"/>
    <w:pPr>
      <w:widowControl/>
      <w:numPr>
        <w:ilvl w:val="0"/>
        <w:numId w:val="0"/>
      </w:numPr>
      <w:tabs>
        <w:tab w:val="num" w:pos="1287"/>
      </w:tabs>
      <w:suppressAutoHyphens w:val="0"/>
      <w:overflowPunct/>
      <w:autoSpaceDE/>
      <w:spacing w:before="360" w:after="120"/>
      <w:ind w:left="1287" w:hanging="360"/>
    </w:pPr>
    <w:rPr>
      <w:rFonts w:ascii="Trebuchet MS" w:hAnsi="Trebuchet MS" w:cs="Gautami"/>
      <w:i w:val="0"/>
      <w:caps/>
      <w:kern w:val="0"/>
      <w:lang w:eastAsia="fr-FR"/>
    </w:rPr>
  </w:style>
  <w:style w:type="paragraph" w:customStyle="1" w:styleId="TituloN2">
    <w:name w:val="TituloN2"/>
    <w:basedOn w:val="Ttulo3"/>
    <w:rsid w:val="005728BB"/>
    <w:pPr>
      <w:numPr>
        <w:ilvl w:val="1"/>
        <w:numId w:val="2"/>
      </w:numPr>
      <w:tabs>
        <w:tab w:val="num" w:pos="2007"/>
      </w:tabs>
      <w:spacing w:before="360" w:after="120" w:line="240" w:lineRule="auto"/>
      <w:ind w:left="2007"/>
    </w:pPr>
    <w:rPr>
      <w:rFonts w:ascii="Trebuchet MS" w:eastAsia="Times New Roman" w:hAnsi="Trebuchet MS" w:cs="Arial"/>
      <w:sz w:val="22"/>
      <w:lang w:val="fr-FR" w:eastAsia="fr-FR"/>
    </w:rPr>
  </w:style>
  <w:style w:type="paragraph" w:customStyle="1" w:styleId="TituloN3">
    <w:name w:val="TituloN3"/>
    <w:basedOn w:val="Ttulo4"/>
    <w:rsid w:val="005728BB"/>
    <w:pPr>
      <w:numPr>
        <w:ilvl w:val="2"/>
        <w:numId w:val="2"/>
      </w:numPr>
      <w:tabs>
        <w:tab w:val="num" w:pos="2727"/>
      </w:tabs>
      <w:spacing w:line="240" w:lineRule="auto"/>
      <w:ind w:left="2727"/>
    </w:pPr>
    <w:rPr>
      <w:rFonts w:ascii="Trebuchet MS" w:eastAsia="Times New Roman" w:hAnsi="Trebuchet MS"/>
      <w:sz w:val="22"/>
      <w:szCs w:val="22"/>
      <w:lang w:val="fr-FR" w:eastAsia="fr-FR"/>
    </w:rPr>
  </w:style>
  <w:style w:type="paragraph" w:customStyle="1" w:styleId="Modelo">
    <w:name w:val="Modelo"/>
    <w:basedOn w:val="Normal"/>
    <w:rsid w:val="005728BB"/>
    <w:pPr>
      <w:widowControl/>
      <w:suppressAutoHyphens w:val="0"/>
      <w:overflowPunct/>
      <w:autoSpaceDE/>
      <w:spacing w:after="120"/>
      <w:jc w:val="both"/>
    </w:pPr>
    <w:rPr>
      <w:rFonts w:ascii="Palatino Linotype" w:hAnsi="Palatino Linotype" w:cs="Vrinda"/>
      <w:kern w:val="0"/>
      <w:lang w:eastAsia="fr-FR"/>
    </w:rPr>
  </w:style>
  <w:style w:type="paragraph" w:customStyle="1" w:styleId="CorpoRev">
    <w:name w:val="CorpoRev"/>
    <w:basedOn w:val="Normal"/>
    <w:qFormat/>
    <w:rsid w:val="005728BB"/>
    <w:pPr>
      <w:widowControl/>
      <w:suppressAutoHyphens w:val="0"/>
      <w:overflowPunct/>
      <w:autoSpaceDE/>
      <w:ind w:firstLine="567"/>
      <w:jc w:val="both"/>
    </w:pPr>
    <w:rPr>
      <w:rFonts w:ascii="Palatino" w:eastAsia="Times" w:cs="Times New Roman"/>
      <w:kern w:val="0"/>
      <w:lang w:eastAsia="pt-BR"/>
    </w:rPr>
  </w:style>
  <w:style w:type="paragraph" w:customStyle="1" w:styleId="SP6172143">
    <w:name w:val="SP.6.17214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76">
    <w:name w:val="SP.6.172076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090">
    <w:name w:val="SP.6.172090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13">
    <w:name w:val="SP.6.17211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paragraph" w:customStyle="1" w:styleId="SP6172133">
    <w:name w:val="SP.6.172133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3">
    <w:name w:val="SC.6.2513"/>
    <w:rsid w:val="005728BB"/>
    <w:rPr>
      <w:rFonts w:cs="Andale Mono"/>
      <w:color w:val="000000"/>
      <w:sz w:val="16"/>
      <w:szCs w:val="16"/>
    </w:rPr>
  </w:style>
  <w:style w:type="paragraph" w:customStyle="1" w:styleId="SP6172102">
    <w:name w:val="SP.6.172102"/>
    <w:basedOn w:val="Normal"/>
    <w:next w:val="Normal"/>
    <w:rsid w:val="005728BB"/>
    <w:pPr>
      <w:widowControl/>
      <w:suppressAutoHyphens w:val="0"/>
      <w:overflowPunct/>
      <w:autoSpaceDN w:val="0"/>
      <w:adjustRightInd w:val="0"/>
    </w:pPr>
    <w:rPr>
      <w:rFonts w:ascii="Andale Mono" w:hAnsi="Andale Mono" w:cs="Times New Roman"/>
      <w:kern w:val="0"/>
      <w:lang w:eastAsia="pt-BR"/>
    </w:rPr>
  </w:style>
  <w:style w:type="character" w:customStyle="1" w:styleId="SC62512">
    <w:name w:val="SC.6.2512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SC62533">
    <w:name w:val="SC.6.2533"/>
    <w:rsid w:val="005728BB"/>
    <w:rPr>
      <w:rFonts w:ascii="OMDBB I+ Anvers Rg" w:hAnsi="OMDBB I+ Anvers Rg" w:cs="OMDBB I+ Anvers Rg"/>
      <w:color w:val="000000"/>
      <w:sz w:val="20"/>
      <w:szCs w:val="20"/>
    </w:rPr>
  </w:style>
  <w:style w:type="character" w:customStyle="1" w:styleId="kwd1">
    <w:name w:val="kwd1"/>
    <w:rsid w:val="005728BB"/>
    <w:rPr>
      <w:color w:val="000088"/>
    </w:rPr>
  </w:style>
  <w:style w:type="character" w:customStyle="1" w:styleId="pln1">
    <w:name w:val="pln1"/>
    <w:rsid w:val="005728BB"/>
    <w:rPr>
      <w:color w:val="000000"/>
    </w:rPr>
  </w:style>
  <w:style w:type="character" w:customStyle="1" w:styleId="pun1">
    <w:name w:val="pun1"/>
    <w:rsid w:val="005728BB"/>
    <w:rPr>
      <w:color w:val="666600"/>
    </w:rPr>
  </w:style>
  <w:style w:type="character" w:customStyle="1" w:styleId="typ1">
    <w:name w:val="typ1"/>
    <w:rsid w:val="005728BB"/>
    <w:rPr>
      <w:color w:val="660066"/>
    </w:rPr>
  </w:style>
  <w:style w:type="character" w:customStyle="1" w:styleId="com1">
    <w:name w:val="com1"/>
    <w:rsid w:val="005728BB"/>
    <w:rPr>
      <w:color w:val="880000"/>
    </w:rPr>
  </w:style>
  <w:style w:type="character" w:customStyle="1" w:styleId="str">
    <w:name w:val="str"/>
    <w:rsid w:val="005728BB"/>
  </w:style>
  <w:style w:type="character" w:styleId="CitaoHTML">
    <w:name w:val="HTML Cite"/>
    <w:uiPriority w:val="99"/>
    <w:semiHidden/>
    <w:unhideWhenUsed/>
    <w:rsid w:val="005728BB"/>
    <w:rPr>
      <w:i/>
      <w:iCs/>
    </w:rPr>
  </w:style>
  <w:style w:type="character" w:customStyle="1" w:styleId="tag">
    <w:name w:val="tag"/>
    <w:rsid w:val="005728BB"/>
  </w:style>
  <w:style w:type="character" w:customStyle="1" w:styleId="atn">
    <w:name w:val="atn"/>
    <w:rsid w:val="005728BB"/>
  </w:style>
  <w:style w:type="character" w:customStyle="1" w:styleId="atv">
    <w:name w:val="atv"/>
    <w:rsid w:val="005728BB"/>
  </w:style>
  <w:style w:type="paragraph" w:customStyle="1" w:styleId="DevTitulo">
    <w:name w:val="DevTitulo"/>
    <w:basedOn w:val="Normal"/>
    <w:qFormat/>
    <w:rsid w:val="005728BB"/>
    <w:pPr>
      <w:widowControl/>
      <w:suppressAutoHyphens w:val="0"/>
      <w:overflowPunct/>
      <w:autoSpaceDE/>
      <w:spacing w:before="360"/>
    </w:pPr>
    <w:rPr>
      <w:rFonts w:ascii="Arial" w:eastAsia="Times" w:hAnsi="Arial" w:cs="Times New Roman"/>
      <w:b/>
      <w:noProof/>
      <w:kern w:val="0"/>
      <w:sz w:val="52"/>
      <w:lang w:eastAsia="pt-BR"/>
    </w:rPr>
  </w:style>
  <w:style w:type="character" w:customStyle="1" w:styleId="property">
    <w:name w:val="property"/>
    <w:rsid w:val="005728BB"/>
  </w:style>
  <w:style w:type="character" w:customStyle="1" w:styleId="type-number">
    <w:name w:val="type-number"/>
    <w:rsid w:val="005728BB"/>
  </w:style>
  <w:style w:type="character" w:customStyle="1" w:styleId="type-string">
    <w:name w:val="type-string"/>
    <w:rsid w:val="005728BB"/>
  </w:style>
  <w:style w:type="character" w:customStyle="1" w:styleId="WW8Num1z3">
    <w:name w:val="WW8Num1z3"/>
    <w:rsid w:val="005728BB"/>
    <w:rPr>
      <w:rFonts w:ascii="Wingdings" w:hAnsi="Wingdings" w:cs="Wingdings"/>
    </w:rPr>
  </w:style>
  <w:style w:type="character" w:customStyle="1" w:styleId="WW8Num8z1">
    <w:name w:val="WW8Num8z1"/>
    <w:rsid w:val="005728BB"/>
    <w:rPr>
      <w:rFonts w:ascii="Courier New" w:hAnsi="Courier New" w:cs="Courier New"/>
    </w:rPr>
  </w:style>
  <w:style w:type="character" w:customStyle="1" w:styleId="WW8Num8z2">
    <w:name w:val="WW8Num8z2"/>
    <w:rsid w:val="005728BB"/>
    <w:rPr>
      <w:rFonts w:ascii="Wingdings" w:hAnsi="Wingdings" w:cs="Wingdings"/>
    </w:rPr>
  </w:style>
  <w:style w:type="character" w:customStyle="1" w:styleId="WW8Num10z1">
    <w:name w:val="WW8Num10z1"/>
    <w:rsid w:val="005728BB"/>
    <w:rPr>
      <w:rFonts w:ascii="Courier New" w:hAnsi="Courier New" w:cs="Courier New"/>
    </w:rPr>
  </w:style>
  <w:style w:type="character" w:customStyle="1" w:styleId="WW8Num10z2">
    <w:name w:val="WW8Num10z2"/>
    <w:rsid w:val="005728BB"/>
    <w:rPr>
      <w:rFonts w:ascii="Wingdings" w:hAnsi="Wingdings" w:cs="Wingdings"/>
    </w:rPr>
  </w:style>
  <w:style w:type="character" w:customStyle="1" w:styleId="WW8Num10z3">
    <w:name w:val="WW8Num10z3"/>
    <w:rsid w:val="005728BB"/>
    <w:rPr>
      <w:rFonts w:ascii="Symbol" w:hAnsi="Symbol" w:cs="Symbol"/>
    </w:rPr>
  </w:style>
  <w:style w:type="character" w:customStyle="1" w:styleId="WW8Num15z2">
    <w:name w:val="WW8Num15z2"/>
    <w:rsid w:val="005728BB"/>
    <w:rPr>
      <w:rFonts w:ascii="Wingdings" w:hAnsi="Wingdings" w:cs="Wingdings"/>
    </w:rPr>
  </w:style>
  <w:style w:type="character" w:customStyle="1" w:styleId="WW8Num23z0">
    <w:name w:val="WW8Num23z0"/>
    <w:rsid w:val="005728BB"/>
    <w:rPr>
      <w:rFonts w:ascii="Symbol" w:hAnsi="Symbol" w:cs="Symbol"/>
    </w:rPr>
  </w:style>
  <w:style w:type="character" w:customStyle="1" w:styleId="WW8Num23z1">
    <w:name w:val="WW8Num23z1"/>
    <w:rsid w:val="005728BB"/>
    <w:rPr>
      <w:rFonts w:ascii="Courier New" w:hAnsi="Courier New" w:cs="Courier New"/>
    </w:rPr>
  </w:style>
  <w:style w:type="character" w:customStyle="1" w:styleId="WW8Num23z2">
    <w:name w:val="WW8Num23z2"/>
    <w:rsid w:val="005728BB"/>
    <w:rPr>
      <w:rFonts w:ascii="Wingdings" w:hAnsi="Wingdings" w:cs="Wingdings"/>
    </w:rPr>
  </w:style>
  <w:style w:type="character" w:customStyle="1" w:styleId="WW8Num24z0">
    <w:name w:val="WW8Num24z0"/>
    <w:rsid w:val="005728BB"/>
    <w:rPr>
      <w:rFonts w:ascii="Symbol" w:hAnsi="Symbol" w:cs="Symbol"/>
    </w:rPr>
  </w:style>
  <w:style w:type="character" w:customStyle="1" w:styleId="WW8Num24z1">
    <w:name w:val="WW8Num24z1"/>
    <w:rsid w:val="005728BB"/>
    <w:rPr>
      <w:rFonts w:ascii="Courier New" w:hAnsi="Courier New" w:cs="Courier New"/>
    </w:rPr>
  </w:style>
  <w:style w:type="character" w:customStyle="1" w:styleId="WW8Num24z2">
    <w:name w:val="WW8Num24z2"/>
    <w:rsid w:val="005728BB"/>
    <w:rPr>
      <w:rFonts w:ascii="Wingdings" w:hAnsi="Wingdings" w:cs="Wingdings"/>
    </w:rPr>
  </w:style>
  <w:style w:type="character" w:customStyle="1" w:styleId="WW8Num26z0">
    <w:name w:val="WW8Num26z0"/>
    <w:rsid w:val="005728BB"/>
    <w:rPr>
      <w:rFonts w:ascii="Symbol" w:hAnsi="Symbol" w:cs="Symbol"/>
    </w:rPr>
  </w:style>
  <w:style w:type="character" w:customStyle="1" w:styleId="WW8Num26z1">
    <w:name w:val="WW8Num26z1"/>
    <w:rsid w:val="005728BB"/>
    <w:rPr>
      <w:rFonts w:ascii="Courier New" w:hAnsi="Courier New" w:cs="Courier New"/>
    </w:rPr>
  </w:style>
  <w:style w:type="character" w:customStyle="1" w:styleId="WW8Num26z2">
    <w:name w:val="WW8Num26z2"/>
    <w:rsid w:val="005728BB"/>
    <w:rPr>
      <w:rFonts w:ascii="Wingdings" w:hAnsi="Wingdings" w:cs="Wingdings"/>
    </w:rPr>
  </w:style>
  <w:style w:type="character" w:customStyle="1" w:styleId="WW8Num27z0">
    <w:name w:val="WW8Num27z0"/>
    <w:rsid w:val="005728BB"/>
    <w:rPr>
      <w:rFonts w:ascii="Symbol" w:hAnsi="Symbol" w:cs="Symbol"/>
    </w:rPr>
  </w:style>
  <w:style w:type="character" w:customStyle="1" w:styleId="WW8Num27z1">
    <w:name w:val="WW8Num27z1"/>
    <w:rsid w:val="005728BB"/>
    <w:rPr>
      <w:rFonts w:ascii="Courier New" w:hAnsi="Courier New" w:cs="Courier New"/>
    </w:rPr>
  </w:style>
  <w:style w:type="character" w:customStyle="1" w:styleId="WW8Num27z2">
    <w:name w:val="WW8Num27z2"/>
    <w:rsid w:val="005728BB"/>
    <w:rPr>
      <w:rFonts w:ascii="Wingdings" w:hAnsi="Wingdings" w:cs="Wingdings"/>
    </w:rPr>
  </w:style>
  <w:style w:type="character" w:customStyle="1" w:styleId="WW8Num29z0">
    <w:name w:val="WW8Num29z0"/>
    <w:rsid w:val="005728BB"/>
    <w:rPr>
      <w:rFonts w:ascii="Symbol" w:hAnsi="Symbol" w:cs="Symbol"/>
    </w:rPr>
  </w:style>
  <w:style w:type="character" w:customStyle="1" w:styleId="WW8Num29z1">
    <w:name w:val="WW8Num29z1"/>
    <w:rsid w:val="005728BB"/>
    <w:rPr>
      <w:rFonts w:ascii="Courier New" w:hAnsi="Courier New" w:cs="Courier New"/>
    </w:rPr>
  </w:style>
  <w:style w:type="character" w:customStyle="1" w:styleId="WW8Num29z2">
    <w:name w:val="WW8Num29z2"/>
    <w:rsid w:val="005728BB"/>
    <w:rPr>
      <w:rFonts w:ascii="Wingdings" w:hAnsi="Wingdings" w:cs="Wingdings"/>
    </w:rPr>
  </w:style>
  <w:style w:type="character" w:customStyle="1" w:styleId="WW8Num30z0">
    <w:name w:val="WW8Num30z0"/>
    <w:rsid w:val="005728BB"/>
    <w:rPr>
      <w:rFonts w:ascii="Symbol" w:eastAsia="Times New Roman" w:hAnsi="Symbol" w:cs="Times New Roman"/>
    </w:rPr>
  </w:style>
  <w:style w:type="character" w:customStyle="1" w:styleId="WW8Num30z1">
    <w:name w:val="WW8Num30z1"/>
    <w:rsid w:val="005728BB"/>
    <w:rPr>
      <w:rFonts w:ascii="Courier New" w:hAnsi="Courier New" w:cs="Courier New"/>
    </w:rPr>
  </w:style>
  <w:style w:type="character" w:customStyle="1" w:styleId="WW8Num30z2">
    <w:name w:val="WW8Num30z2"/>
    <w:rsid w:val="005728BB"/>
    <w:rPr>
      <w:rFonts w:ascii="Wingdings" w:hAnsi="Wingdings" w:cs="Wingdings"/>
    </w:rPr>
  </w:style>
  <w:style w:type="character" w:customStyle="1" w:styleId="WW8Num30z3">
    <w:name w:val="WW8Num30z3"/>
    <w:rsid w:val="005728BB"/>
    <w:rPr>
      <w:rFonts w:ascii="Symbol" w:hAnsi="Symbol" w:cs="Symbol"/>
    </w:rPr>
  </w:style>
  <w:style w:type="character" w:customStyle="1" w:styleId="WW8Num31z0">
    <w:name w:val="WW8Num31z0"/>
    <w:rsid w:val="005728BB"/>
    <w:rPr>
      <w:rFonts w:ascii="Symbol" w:hAnsi="Symbol" w:cs="Symbol"/>
    </w:rPr>
  </w:style>
  <w:style w:type="character" w:customStyle="1" w:styleId="WW8Num31z1">
    <w:name w:val="WW8Num31z1"/>
    <w:rsid w:val="005728BB"/>
    <w:rPr>
      <w:rFonts w:ascii="Courier New" w:hAnsi="Courier New" w:cs="Courier New"/>
    </w:rPr>
  </w:style>
  <w:style w:type="character" w:customStyle="1" w:styleId="WW8Num31z2">
    <w:name w:val="WW8Num31z2"/>
    <w:rsid w:val="005728BB"/>
    <w:rPr>
      <w:rFonts w:ascii="Wingdings" w:hAnsi="Wingdings" w:cs="Wingdings"/>
    </w:rPr>
  </w:style>
  <w:style w:type="character" w:customStyle="1" w:styleId="WW8Num32z0">
    <w:name w:val="WW8Num32z0"/>
    <w:rsid w:val="005728BB"/>
    <w:rPr>
      <w:rFonts w:ascii="Symbol" w:hAnsi="Symbol" w:cs="Symbol"/>
    </w:rPr>
  </w:style>
  <w:style w:type="character" w:customStyle="1" w:styleId="WW8Num32z1">
    <w:name w:val="WW8Num32z1"/>
    <w:rsid w:val="005728BB"/>
    <w:rPr>
      <w:rFonts w:ascii="Courier New" w:hAnsi="Courier New" w:cs="Courier New"/>
    </w:rPr>
  </w:style>
  <w:style w:type="character" w:customStyle="1" w:styleId="WW8Num32z2">
    <w:name w:val="WW8Num32z2"/>
    <w:rsid w:val="005728BB"/>
    <w:rPr>
      <w:rFonts w:ascii="Wingdings" w:hAnsi="Wingdings" w:cs="Wingdings"/>
    </w:rPr>
  </w:style>
  <w:style w:type="character" w:customStyle="1" w:styleId="WW8Num33z0">
    <w:name w:val="WW8Num33z0"/>
    <w:rsid w:val="005728BB"/>
    <w:rPr>
      <w:rFonts w:ascii="Symbol" w:hAnsi="Symbol" w:cs="Symbol"/>
    </w:rPr>
  </w:style>
  <w:style w:type="character" w:customStyle="1" w:styleId="WW8Num33z1">
    <w:name w:val="WW8Num33z1"/>
    <w:rsid w:val="005728BB"/>
    <w:rPr>
      <w:rFonts w:ascii="Courier New" w:hAnsi="Courier New" w:cs="Courier New"/>
    </w:rPr>
  </w:style>
  <w:style w:type="character" w:customStyle="1" w:styleId="WW8Num33z2">
    <w:name w:val="WW8Num33z2"/>
    <w:rsid w:val="005728BB"/>
    <w:rPr>
      <w:rFonts w:ascii="Wingdings" w:hAnsi="Wingdings" w:cs="Wingdings"/>
    </w:rPr>
  </w:style>
  <w:style w:type="character" w:customStyle="1" w:styleId="WW8Num34z0">
    <w:name w:val="WW8Num34z0"/>
    <w:rsid w:val="005728BB"/>
    <w:rPr>
      <w:rFonts w:ascii="Symbol" w:hAnsi="Symbol" w:cs="Symbol"/>
    </w:rPr>
  </w:style>
  <w:style w:type="character" w:customStyle="1" w:styleId="WW8Num34z1">
    <w:name w:val="WW8Num34z1"/>
    <w:rsid w:val="005728BB"/>
    <w:rPr>
      <w:rFonts w:ascii="Courier New" w:hAnsi="Courier New" w:cs="Courier New"/>
    </w:rPr>
  </w:style>
  <w:style w:type="character" w:customStyle="1" w:styleId="WW8Num34z2">
    <w:name w:val="WW8Num34z2"/>
    <w:rsid w:val="005728BB"/>
    <w:rPr>
      <w:rFonts w:ascii="Wingdings" w:hAnsi="Wingdings" w:cs="Wingdings"/>
    </w:rPr>
  </w:style>
  <w:style w:type="character" w:customStyle="1" w:styleId="WW8Num35z0">
    <w:name w:val="WW8Num35z0"/>
    <w:rsid w:val="005728BB"/>
    <w:rPr>
      <w:rFonts w:ascii="Symbol" w:eastAsia="Calibri" w:hAnsi="Symbol" w:cs="Times New Roman"/>
    </w:rPr>
  </w:style>
  <w:style w:type="character" w:customStyle="1" w:styleId="WW8Num35z1">
    <w:name w:val="WW8Num35z1"/>
    <w:rsid w:val="005728BB"/>
    <w:rPr>
      <w:rFonts w:ascii="Courier New" w:hAnsi="Courier New" w:cs="Courier New"/>
    </w:rPr>
  </w:style>
  <w:style w:type="character" w:customStyle="1" w:styleId="WW8Num35z2">
    <w:name w:val="WW8Num35z2"/>
    <w:rsid w:val="005728BB"/>
    <w:rPr>
      <w:rFonts w:ascii="Wingdings" w:hAnsi="Wingdings" w:cs="Wingdings"/>
    </w:rPr>
  </w:style>
  <w:style w:type="character" w:customStyle="1" w:styleId="WW8Num35z3">
    <w:name w:val="WW8Num35z3"/>
    <w:rsid w:val="005728BB"/>
    <w:rPr>
      <w:rFonts w:ascii="Symbol" w:hAnsi="Symbol" w:cs="Symbol"/>
    </w:rPr>
  </w:style>
  <w:style w:type="character" w:customStyle="1" w:styleId="WW8Num37z0">
    <w:name w:val="WW8Num37z0"/>
    <w:rsid w:val="005728BB"/>
    <w:rPr>
      <w:rFonts w:ascii="Symbol" w:hAnsi="Symbol" w:cs="Symbol"/>
    </w:rPr>
  </w:style>
  <w:style w:type="character" w:customStyle="1" w:styleId="WW8Num37z1">
    <w:name w:val="WW8Num37z1"/>
    <w:rsid w:val="005728BB"/>
    <w:rPr>
      <w:rFonts w:ascii="Courier New" w:hAnsi="Courier New" w:cs="Courier New"/>
    </w:rPr>
  </w:style>
  <w:style w:type="character" w:customStyle="1" w:styleId="WW8Num37z2">
    <w:name w:val="WW8Num37z2"/>
    <w:rsid w:val="005728BB"/>
    <w:rPr>
      <w:rFonts w:ascii="Wingdings" w:hAnsi="Wingdings" w:cs="Wingdings"/>
    </w:rPr>
  </w:style>
  <w:style w:type="character" w:customStyle="1" w:styleId="WW8Num38z0">
    <w:name w:val="WW8Num38z0"/>
    <w:rsid w:val="005728BB"/>
    <w:rPr>
      <w:rFonts w:ascii="Symbol" w:hAnsi="Symbol" w:cs="Symbol"/>
    </w:rPr>
  </w:style>
  <w:style w:type="character" w:customStyle="1" w:styleId="WW8Num38z1">
    <w:name w:val="WW8Num38z1"/>
    <w:rsid w:val="005728BB"/>
    <w:rPr>
      <w:rFonts w:ascii="Courier New" w:hAnsi="Courier New" w:cs="Courier New"/>
    </w:rPr>
  </w:style>
  <w:style w:type="character" w:customStyle="1" w:styleId="WW8Num38z2">
    <w:name w:val="WW8Num38z2"/>
    <w:rsid w:val="005728BB"/>
    <w:rPr>
      <w:rFonts w:ascii="Wingdings" w:hAnsi="Wingdings" w:cs="Wingdings"/>
    </w:rPr>
  </w:style>
  <w:style w:type="character" w:customStyle="1" w:styleId="WW8Num39z0">
    <w:name w:val="WW8Num39z0"/>
    <w:rsid w:val="005728BB"/>
    <w:rPr>
      <w:sz w:val="16"/>
      <w:szCs w:val="16"/>
    </w:rPr>
  </w:style>
  <w:style w:type="character" w:customStyle="1" w:styleId="WW-Absatz-Standardschriftart11">
    <w:name w:val="WW-Absatz-Standardschriftart11"/>
    <w:rsid w:val="005728BB"/>
  </w:style>
  <w:style w:type="character" w:customStyle="1" w:styleId="WW-Absatz-Standardschriftart111">
    <w:name w:val="WW-Absatz-Standardschriftart111"/>
    <w:rsid w:val="005728BB"/>
  </w:style>
  <w:style w:type="character" w:customStyle="1" w:styleId="CharChar0">
    <w:name w:val="Char Char"/>
    <w:rsid w:val="005728BB"/>
    <w:rPr>
      <w:rFonts w:ascii="Courier New" w:hAnsi="Courier New" w:cs="Courier New"/>
    </w:rPr>
  </w:style>
  <w:style w:type="character" w:customStyle="1" w:styleId="Caracteresdenotaderodap">
    <w:name w:val="Caracteres de nota de rodapé"/>
    <w:rsid w:val="005728BB"/>
    <w:rPr>
      <w:vertAlign w:val="superscript"/>
    </w:rPr>
  </w:style>
  <w:style w:type="character" w:customStyle="1" w:styleId="vx12">
    <w:name w:val="v x12"/>
    <w:rsid w:val="005728BB"/>
  </w:style>
  <w:style w:type="character" w:customStyle="1" w:styleId="TitleChar">
    <w:name w:val="Title Char"/>
    <w:rsid w:val="005728BB"/>
    <w:rPr>
      <w:rFonts w:ascii="Arial" w:eastAsia="Calibri" w:hAnsi="Arial" w:cs="Arial"/>
      <w:b/>
      <w:bCs/>
      <w:kern w:val="1"/>
      <w:sz w:val="24"/>
      <w:szCs w:val="32"/>
      <w:lang w:val="pt-BR" w:bidi="ar-SA"/>
    </w:rPr>
  </w:style>
  <w:style w:type="character" w:customStyle="1" w:styleId="TextoNormal6ptsDepoisChar">
    <w:name w:val="TextoNormal6ptsDepois Char"/>
    <w:rsid w:val="005728BB"/>
    <w:rPr>
      <w:rFonts w:ascii="Palatino Linotype" w:hAnsi="Palatino Linotype" w:cs="Vrinda"/>
      <w:lang w:val="pt-BR" w:bidi="ar-SA"/>
    </w:rPr>
  </w:style>
  <w:style w:type="character" w:customStyle="1" w:styleId="content">
    <w:name w:val="content"/>
    <w:rsid w:val="005728BB"/>
  </w:style>
  <w:style w:type="character" w:customStyle="1" w:styleId="CaptionChar">
    <w:name w:val="Caption Char"/>
    <w:rsid w:val="005728BB"/>
    <w:rPr>
      <w:b/>
      <w:bCs/>
    </w:rPr>
  </w:style>
  <w:style w:type="character" w:customStyle="1" w:styleId="webkit-html-tag">
    <w:name w:val="webkit-html-tag"/>
    <w:rsid w:val="005728BB"/>
  </w:style>
  <w:style w:type="character" w:customStyle="1" w:styleId="text">
    <w:name w:val="text"/>
    <w:rsid w:val="005728BB"/>
  </w:style>
  <w:style w:type="character" w:customStyle="1" w:styleId="sc12">
    <w:name w:val="sc12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01">
    <w:name w:val="sc01"/>
    <w:rsid w:val="005728BB"/>
    <w:rPr>
      <w:rFonts w:ascii="Courier New" w:hAnsi="Courier New" w:cs="Courier New"/>
      <w:b/>
      <w:bCs/>
      <w:color w:val="000000"/>
      <w:sz w:val="20"/>
      <w:szCs w:val="20"/>
    </w:rPr>
  </w:style>
  <w:style w:type="character" w:customStyle="1" w:styleId="sc8">
    <w:name w:val="sc8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31">
    <w:name w:val="sc31"/>
    <w:rsid w:val="005728BB"/>
    <w:rPr>
      <w:rFonts w:ascii="Courier New" w:hAnsi="Courier New" w:cs="Courier New"/>
      <w:color w:val="FF0000"/>
      <w:sz w:val="20"/>
      <w:szCs w:val="20"/>
    </w:rPr>
  </w:style>
  <w:style w:type="character" w:customStyle="1" w:styleId="sc71">
    <w:name w:val="sc71"/>
    <w:rsid w:val="005728BB"/>
    <w:rPr>
      <w:rFonts w:ascii="Courier New" w:hAnsi="Courier New" w:cs="Courier New"/>
      <w:b/>
      <w:bCs/>
      <w:color w:val="8000FF"/>
      <w:sz w:val="20"/>
      <w:szCs w:val="20"/>
    </w:rPr>
  </w:style>
  <w:style w:type="character" w:customStyle="1" w:styleId="sc111">
    <w:name w:val="sc111"/>
    <w:rsid w:val="005728BB"/>
    <w:rPr>
      <w:rFonts w:ascii="Courier New" w:hAnsi="Courier New" w:cs="Courier New"/>
      <w:color w:val="0000FF"/>
      <w:sz w:val="20"/>
      <w:szCs w:val="20"/>
    </w:rPr>
  </w:style>
  <w:style w:type="character" w:customStyle="1" w:styleId="sc21">
    <w:name w:val="sc21"/>
    <w:rsid w:val="005728BB"/>
    <w:rPr>
      <w:rFonts w:ascii="Courier New" w:hAnsi="Courier New" w:cs="Courier New"/>
      <w:color w:val="008000"/>
      <w:sz w:val="20"/>
      <w:szCs w:val="20"/>
    </w:rPr>
  </w:style>
  <w:style w:type="character" w:customStyle="1" w:styleId="sc0">
    <w:name w:val="sc0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1">
    <w:name w:val="sc11"/>
    <w:rsid w:val="005728BB"/>
    <w:rPr>
      <w:rFonts w:ascii="Courier New" w:hAnsi="Courier New" w:cs="Courier New"/>
      <w:color w:val="000000"/>
      <w:sz w:val="20"/>
      <w:szCs w:val="20"/>
    </w:rPr>
  </w:style>
  <w:style w:type="character" w:customStyle="1" w:styleId="sc101">
    <w:name w:val="sc101"/>
    <w:rsid w:val="005728BB"/>
    <w:rPr>
      <w:rFonts w:ascii="Courier New" w:hAnsi="Courier New" w:cs="Courier New"/>
      <w:b/>
      <w:bCs/>
      <w:color w:val="000080"/>
      <w:sz w:val="20"/>
      <w:szCs w:val="20"/>
    </w:rPr>
  </w:style>
  <w:style w:type="character" w:customStyle="1" w:styleId="sc51">
    <w:name w:val="sc51"/>
    <w:rsid w:val="005728BB"/>
    <w:rPr>
      <w:rFonts w:ascii="Courier New" w:hAnsi="Courier New" w:cs="Courier New"/>
      <w:b/>
      <w:bCs/>
      <w:color w:val="0000FF"/>
      <w:sz w:val="20"/>
      <w:szCs w:val="20"/>
    </w:rPr>
  </w:style>
  <w:style w:type="character" w:customStyle="1" w:styleId="sc61">
    <w:name w:val="sc61"/>
    <w:rsid w:val="005728BB"/>
    <w:rPr>
      <w:rFonts w:ascii="Courier New" w:hAnsi="Courier New" w:cs="Courier New"/>
      <w:color w:val="808080"/>
      <w:sz w:val="20"/>
      <w:szCs w:val="20"/>
    </w:rPr>
  </w:style>
  <w:style w:type="character" w:customStyle="1" w:styleId="sc41">
    <w:name w:val="sc41"/>
    <w:rsid w:val="005728BB"/>
    <w:rPr>
      <w:rFonts w:ascii="Courier New" w:hAnsi="Courier New" w:cs="Courier New"/>
      <w:color w:val="FF8000"/>
      <w:sz w:val="20"/>
      <w:szCs w:val="20"/>
    </w:rPr>
  </w:style>
  <w:style w:type="character" w:customStyle="1" w:styleId="sc161">
    <w:name w:val="sc161"/>
    <w:rsid w:val="005728BB"/>
    <w:rPr>
      <w:rFonts w:ascii="Courier New" w:hAnsi="Courier New" w:cs="Courier New"/>
      <w:color w:val="8000FF"/>
      <w:sz w:val="20"/>
      <w:szCs w:val="20"/>
    </w:rPr>
  </w:style>
  <w:style w:type="paragraph" w:customStyle="1" w:styleId="Ttulo30">
    <w:name w:val="Título3"/>
    <w:basedOn w:val="Normal"/>
    <w:next w:val="Corpodetexto"/>
    <w:rsid w:val="005728BB"/>
    <w:pPr>
      <w:widowControl/>
      <w:suppressAutoHyphens w:val="0"/>
      <w:overflowPunct/>
      <w:autoSpaceDE/>
      <w:spacing w:before="240" w:after="60" w:line="276" w:lineRule="auto"/>
    </w:pPr>
    <w:rPr>
      <w:rFonts w:ascii="Arial" w:eastAsia="Calibri" w:hAnsi="Arial" w:cs="Arial"/>
      <w:b/>
      <w:bCs/>
      <w:szCs w:val="32"/>
      <w:lang w:eastAsia="zh-CN"/>
    </w:rPr>
  </w:style>
  <w:style w:type="paragraph" w:customStyle="1" w:styleId="ColorfulList-Accent11">
    <w:name w:val="Colorful List - Accent 11"/>
    <w:basedOn w:val="Normal"/>
    <w:rsid w:val="005728BB"/>
    <w:pPr>
      <w:ind w:left="720"/>
    </w:pPr>
    <w:rPr>
      <w:lang w:eastAsia="zh-CN"/>
    </w:rPr>
  </w:style>
  <w:style w:type="paragraph" w:styleId="Textodenotaderodap">
    <w:name w:val="footnote text"/>
    <w:basedOn w:val="Normal"/>
    <w:link w:val="TextodenotaderodapChar"/>
    <w:rsid w:val="005728BB"/>
    <w:pPr>
      <w:widowControl/>
      <w:suppressAutoHyphens w:val="0"/>
      <w:overflowPunct/>
      <w:autoSpaceDE/>
      <w:spacing w:after="200" w:line="276" w:lineRule="auto"/>
      <w:jc w:val="both"/>
    </w:pPr>
    <w:rPr>
      <w:rFonts w:ascii="Arial" w:eastAsia="Calibri" w:hAnsi="Arial" w:cs="Times New Roman"/>
      <w:lang w:eastAsia="zh-CN"/>
    </w:rPr>
  </w:style>
  <w:style w:type="character" w:customStyle="1" w:styleId="TextodenotaderodapChar">
    <w:name w:val="Texto de nota de rodapé Char"/>
    <w:link w:val="Textodenotaderodap"/>
    <w:rsid w:val="005728BB"/>
    <w:rPr>
      <w:rFonts w:ascii="Arial" w:eastAsia="Calibri" w:hAnsi="Arial"/>
      <w:kern w:val="1"/>
      <w:lang w:eastAsia="zh-CN"/>
    </w:rPr>
  </w:style>
  <w:style w:type="paragraph" w:customStyle="1" w:styleId="TextoNormal6ptsDepois">
    <w:name w:val="TextoNormal6ptsDepois"/>
    <w:basedOn w:val="Normal"/>
    <w:rsid w:val="005728BB"/>
    <w:pPr>
      <w:widowControl/>
      <w:suppressAutoHyphens w:val="0"/>
      <w:overflowPunct/>
      <w:autoSpaceDE/>
      <w:spacing w:after="120"/>
    </w:pPr>
    <w:rPr>
      <w:rFonts w:ascii="Palatino Linotype" w:hAnsi="Palatino Linotype" w:cs="Vrinda"/>
      <w:lang w:eastAsia="zh-CN"/>
    </w:rPr>
  </w:style>
  <w:style w:type="paragraph" w:customStyle="1" w:styleId="LinhaCodigo">
    <w:name w:val="LinhaCodigo"/>
    <w:basedOn w:val="Normal"/>
    <w:rsid w:val="005728BB"/>
    <w:pPr>
      <w:widowControl/>
      <w:pBdr>
        <w:top w:val="single" w:sz="4" w:space="1" w:color="808080"/>
        <w:left w:val="single" w:sz="4" w:space="4" w:color="808080"/>
        <w:bottom w:val="single" w:sz="4" w:space="1" w:color="808080"/>
        <w:right w:val="single" w:sz="4" w:space="4" w:color="808080"/>
      </w:pBdr>
      <w:tabs>
        <w:tab w:val="left" w:pos="709"/>
        <w:tab w:val="left" w:pos="993"/>
        <w:tab w:val="num" w:pos="1287"/>
        <w:tab w:val="left" w:pos="1560"/>
        <w:tab w:val="left" w:pos="1843"/>
        <w:tab w:val="left" w:pos="2127"/>
        <w:tab w:val="left" w:pos="2410"/>
        <w:tab w:val="left" w:pos="2694"/>
        <w:tab w:val="left" w:pos="2977"/>
        <w:tab w:val="left" w:pos="3261"/>
      </w:tabs>
      <w:overflowPunct/>
      <w:autoSpaceDE/>
      <w:ind w:right="283"/>
    </w:pPr>
    <w:rPr>
      <w:rFonts w:ascii="Courier New" w:hAnsi="Courier New" w:cs="Courier New"/>
      <w:color w:val="333333"/>
      <w:sz w:val="16"/>
      <w:szCs w:val="16"/>
      <w:lang w:eastAsia="zh-CN"/>
    </w:rPr>
  </w:style>
  <w:style w:type="paragraph" w:customStyle="1" w:styleId="LETtuloTrabalhomonografia">
    <w:name w:val="LE_TítuloTrabalho_monografia"/>
    <w:basedOn w:val="Normal"/>
    <w:next w:val="Normal"/>
    <w:rsid w:val="005728BB"/>
    <w:pPr>
      <w:widowControl/>
      <w:overflowPunct/>
      <w:autoSpaceDE/>
      <w:spacing w:before="240" w:after="240"/>
      <w:jc w:val="center"/>
    </w:pPr>
    <w:rPr>
      <w:rFonts w:ascii="Arial" w:hAnsi="Arial" w:cs="Arial"/>
      <w:b/>
      <w:caps/>
      <w:sz w:val="28"/>
      <w:lang w:eastAsia="zh-CN"/>
    </w:rPr>
  </w:style>
  <w:style w:type="paragraph" w:customStyle="1" w:styleId="Titulos">
    <w:name w:val="Titulos"/>
    <w:basedOn w:val="Normal"/>
    <w:rsid w:val="005728BB"/>
    <w:pPr>
      <w:widowControl/>
      <w:suppressAutoHyphens w:val="0"/>
      <w:overflowPunct/>
      <w:autoSpaceDE/>
      <w:spacing w:line="360" w:lineRule="auto"/>
      <w:jc w:val="both"/>
    </w:pPr>
    <w:rPr>
      <w:rFonts w:cs="Times New Roman"/>
      <w:b/>
      <w:lang w:eastAsia="zh-CN"/>
    </w:rPr>
  </w:style>
  <w:style w:type="paragraph" w:customStyle="1" w:styleId="LECorpoTextomonografia">
    <w:name w:val="LE_CorpoTexto_monografia"/>
    <w:basedOn w:val="Normal"/>
    <w:rsid w:val="005728BB"/>
    <w:pPr>
      <w:widowControl/>
      <w:overflowPunct/>
      <w:autoSpaceDE/>
      <w:spacing w:line="360" w:lineRule="auto"/>
      <w:ind w:firstLine="851"/>
      <w:jc w:val="both"/>
    </w:pPr>
    <w:rPr>
      <w:rFonts w:ascii="Arial" w:hAnsi="Arial" w:cs="Arial"/>
      <w:lang w:eastAsia="zh-CN"/>
    </w:rPr>
  </w:style>
  <w:style w:type="paragraph" w:customStyle="1" w:styleId="Ilustrao">
    <w:name w:val="Ilustração"/>
    <w:basedOn w:val="Legenda"/>
    <w:rsid w:val="005728BB"/>
    <w:pPr>
      <w:spacing w:after="119"/>
    </w:pPr>
    <w:rPr>
      <w:rFonts w:ascii="Palotino Linotype" w:hAnsi="Palotino Linotype" w:cs="Palotino Linotype"/>
      <w:kern w:val="1"/>
      <w:lang w:eastAsia="zh-CN"/>
    </w:rPr>
  </w:style>
  <w:style w:type="paragraph" w:customStyle="1" w:styleId="Listagem">
    <w:name w:val="Listagem"/>
    <w:basedOn w:val="Corpo"/>
    <w:rsid w:val="005728BB"/>
    <w:pPr>
      <w:ind w:firstLine="0"/>
    </w:pPr>
    <w:rPr>
      <w:rFonts w:ascii="Palatino Linotype" w:hAnsi="Palatino Linotype" w:cs="Palatino Linotype"/>
      <w:lang w:eastAsia="zh-CN"/>
    </w:rPr>
  </w:style>
  <w:style w:type="paragraph" w:customStyle="1" w:styleId="codigo-fonte">
    <w:name w:val="codigo-fonte"/>
    <w:basedOn w:val="NormalWeb"/>
    <w:rsid w:val="005728BB"/>
    <w:pPr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spacing w:before="0" w:beforeAutospacing="0" w:after="0" w:afterAutospacing="0"/>
    </w:pPr>
    <w:rPr>
      <w:rFonts w:ascii="Courier New" w:hAnsi="Courier New" w:cs="Courier New"/>
      <w:kern w:val="1"/>
      <w:sz w:val="20"/>
      <w:szCs w:val="20"/>
      <w:lang w:eastAsia="zh-CN"/>
    </w:rPr>
  </w:style>
  <w:style w:type="character" w:customStyle="1" w:styleId="MapadoDocumentoChar">
    <w:name w:val="Mapa do Documento Char"/>
    <w:link w:val="MapadoDocumento"/>
    <w:uiPriority w:val="99"/>
    <w:semiHidden/>
    <w:rsid w:val="005728BB"/>
    <w:rPr>
      <w:rFonts w:ascii="Tahoma" w:hAnsi="Tahoma"/>
      <w:kern w:val="1"/>
      <w:sz w:val="16"/>
      <w:szCs w:val="16"/>
      <w:lang w:eastAsia="zh-CN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5728BB"/>
    <w:rPr>
      <w:rFonts w:ascii="Tahoma" w:hAnsi="Tahoma" w:cs="Times New Roman"/>
      <w:sz w:val="16"/>
      <w:szCs w:val="16"/>
      <w:lang w:eastAsia="zh-CN"/>
    </w:rPr>
  </w:style>
  <w:style w:type="character" w:customStyle="1" w:styleId="DocumentMapChar1">
    <w:name w:val="Document Map Char1"/>
    <w:uiPriority w:val="99"/>
    <w:semiHidden/>
    <w:rsid w:val="005728BB"/>
    <w:rPr>
      <w:rFonts w:ascii="Lucida Grande" w:hAnsi="Lucida Grande" w:cs="Lucida Grande"/>
      <w:kern w:val="1"/>
      <w:sz w:val="24"/>
      <w:szCs w:val="24"/>
      <w:lang w:eastAsia="ar-SA"/>
    </w:rPr>
  </w:style>
  <w:style w:type="paragraph" w:customStyle="1" w:styleId="ColorfulList-Accent12">
    <w:name w:val="Colorful List - Accent 12"/>
    <w:basedOn w:val="Normal"/>
    <w:uiPriority w:val="34"/>
    <w:qFormat/>
    <w:rsid w:val="005728BB"/>
    <w:pPr>
      <w:ind w:left="720"/>
      <w:contextualSpacing/>
    </w:pPr>
    <w:rPr>
      <w:lang w:eastAsia="zh-CN"/>
    </w:rPr>
  </w:style>
  <w:style w:type="character" w:customStyle="1" w:styleId="InterttuloChar">
    <w:name w:val="Intertítulo Char"/>
    <w:basedOn w:val="Fontepargpadro"/>
    <w:link w:val="Interttulo"/>
    <w:rsid w:val="008D39AD"/>
    <w:rPr>
      <w:rFonts w:ascii="Arial" w:eastAsia="Arial" w:hAnsi="Arial" w:cs="Arial"/>
      <w:b/>
      <w:bCs/>
      <w:szCs w:val="28"/>
      <w:lang w:eastAsia="ar-SA"/>
    </w:rPr>
  </w:style>
  <w:style w:type="paragraph" w:customStyle="1" w:styleId="AutorNome">
    <w:name w:val="Autor Nome"/>
    <w:basedOn w:val="Interttulo"/>
    <w:rsid w:val="008D39AD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8D39AD"/>
    <w:rPr>
      <w:rFonts w:ascii="Arial" w:eastAsia="Times" w:hAnsi="Arial" w:cs="Arial"/>
      <w:b/>
      <w:bCs/>
      <w:sz w:val="20"/>
      <w:szCs w:val="20"/>
      <w:lang w:eastAsia="ar-SA"/>
    </w:rPr>
  </w:style>
  <w:style w:type="character" w:customStyle="1" w:styleId="CdigoTtuloChar">
    <w:name w:val="Código Título Char"/>
    <w:basedOn w:val="InterttuloChar"/>
    <w:link w:val="CdigoTtulo"/>
    <w:rsid w:val="008D39AD"/>
    <w:rPr>
      <w:rFonts w:ascii="Arial" w:eastAsia="Times" w:hAnsi="Arial" w:cs="Arial"/>
      <w:b/>
      <w:bCs/>
      <w:szCs w:val="20"/>
      <w:u w:val="single"/>
      <w:lang w:eastAsia="ar-SA"/>
    </w:rPr>
  </w:style>
  <w:style w:type="paragraph" w:customStyle="1" w:styleId="Itens">
    <w:name w:val="Itens"/>
    <w:basedOn w:val="Corpo"/>
    <w:rsid w:val="008D39AD"/>
    <w:pPr>
      <w:numPr>
        <w:numId w:val="30"/>
      </w:numPr>
      <w:tabs>
        <w:tab w:val="clear" w:pos="1004"/>
        <w:tab w:val="num" w:pos="284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7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8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4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4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961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0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6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37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87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079A60-F85E-4098-B45F-BDBB686F66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1061</TotalTime>
  <Pages>1</Pages>
  <Words>1656</Words>
  <Characters>8947</Characters>
  <Application>Microsoft Office Word</Application>
  <DocSecurity>0</DocSecurity>
  <Lines>74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Desenvolvendo um Jogo para Desktop controlado pelo Celular via Bluetooth</vt:lpstr>
      <vt:lpstr>Desenvolvendo um Jogo para Desktop controlado pelo Celular via Bluetooth</vt:lpstr>
    </vt:vector>
  </TitlesOfParts>
  <Company>Home</Company>
  <LinksUpToDate>false</LinksUpToDate>
  <CharactersWithSpaces>10582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Desenvolvendo um Jogo para Desktop controlado pelo Celular via Bluetooth</dc:title>
  <dc:subject/>
  <dc:creator>Arilo</dc:creator>
  <cp:keywords/>
  <dc:description/>
  <cp:lastModifiedBy>Joel Rocha</cp:lastModifiedBy>
  <cp:revision>11</cp:revision>
  <dcterms:created xsi:type="dcterms:W3CDTF">2015-04-21T13:09:00Z</dcterms:created>
  <dcterms:modified xsi:type="dcterms:W3CDTF">2016-04-26T19:44:00Z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lorPos">
    <vt:lpwstr>-1</vt:lpwstr>
  </property>
  <property fmtid="{D5CDD505-2E9C-101B-9397-08002B2CF9AE}" pid="3" name="ColorSet">
    <vt:lpwstr>-1</vt:lpwstr>
  </property>
  <property fmtid="{D5CDD505-2E9C-101B-9397-08002B2CF9AE}" pid="4" name="StylePos">
    <vt:lpwstr>-1</vt:lpwstr>
  </property>
  <property fmtid="{D5CDD505-2E9C-101B-9397-08002B2CF9AE}" pid="5" name="StyleSet">
    <vt:lpwstr>-1</vt:lpwstr>
  </property>
</Properties>
</file>